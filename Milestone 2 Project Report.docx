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16105" w14:textId="44AEF8C8" w:rsidR="00293B33" w:rsidRPr="00BB349A" w:rsidRDefault="00397AAE" w:rsidP="00397AAE">
      <w:pPr>
        <w:spacing w:after="0" w:line="360" w:lineRule="auto"/>
        <w:jc w:val="center"/>
        <w:rPr>
          <w:rFonts w:ascii="Times New Roman" w:hAnsi="Times New Roman"/>
          <w:b/>
          <w:color w:val="0F4761" w:themeColor="accent1" w:themeShade="BF"/>
          <w:sz w:val="52"/>
          <w:szCs w:val="32"/>
          <w:rPrChange w:id="0" w:author="admin" w:date="2024-11-09T11:02:00Z">
            <w:rPr>
              <w:rFonts w:ascii="Times New Roman" w:hAnsi="Times New Roman"/>
              <w:b/>
              <w:color w:val="215E99" w:themeColor="text2" w:themeTint="BF"/>
              <w:sz w:val="52"/>
              <w:szCs w:val="32"/>
            </w:rPr>
          </w:rPrChange>
        </w:rPr>
      </w:pPr>
      <w:r w:rsidRPr="00BB349A">
        <w:rPr>
          <w:rFonts w:ascii="Times New Roman" w:hAnsi="Times New Roman"/>
          <w:b/>
          <w:color w:val="0F4761" w:themeColor="accent1" w:themeShade="BF"/>
          <w:sz w:val="52"/>
          <w:szCs w:val="32"/>
          <w:rPrChange w:id="1" w:author="admin" w:date="2024-11-09T11:02:00Z">
            <w:rPr>
              <w:rFonts w:ascii="Times New Roman" w:hAnsi="Times New Roman"/>
              <w:b/>
              <w:color w:val="215E99" w:themeColor="text2" w:themeTint="BF"/>
              <w:sz w:val="52"/>
              <w:szCs w:val="32"/>
            </w:rPr>
          </w:rPrChange>
        </w:rPr>
        <w:t>MultiMed Predictor</w:t>
      </w:r>
      <w:bookmarkStart w:id="2" w:name="_GoBack"/>
      <w:bookmarkEnd w:id="2"/>
    </w:p>
    <w:p w14:paraId="43617D22" w14:textId="3F2DEEE7" w:rsidR="00E50486" w:rsidRDefault="00E50486" w:rsidP="00397AAE">
      <w:pPr>
        <w:spacing w:after="0" w:line="360" w:lineRule="auto"/>
        <w:jc w:val="center"/>
        <w:rPr>
          <w:rFonts w:ascii="Times New Roman" w:hAnsi="Times New Roman"/>
          <w:b/>
          <w:sz w:val="24"/>
          <w:szCs w:val="24"/>
        </w:rPr>
      </w:pPr>
      <w:r>
        <w:rPr>
          <w:rFonts w:ascii="Times New Roman" w:hAnsi="Times New Roman"/>
          <w:b/>
          <w:noProof/>
          <w:sz w:val="24"/>
          <w:szCs w:val="24"/>
        </w:rPr>
        <w:drawing>
          <wp:inline distT="0" distB="0" distL="0" distR="0" wp14:anchorId="6032EF41" wp14:editId="49B8DB7F">
            <wp:extent cx="4696460" cy="222972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98).png"/>
                    <pic:cNvPicPr/>
                  </pic:nvPicPr>
                  <pic:blipFill rotWithShape="1">
                    <a:blip r:embed="rId8" cstate="print">
                      <a:extLst>
                        <a:ext uri="{28A0092B-C50C-407E-A947-70E740481C1C}">
                          <a14:useLocalDpi xmlns:a14="http://schemas.microsoft.com/office/drawing/2010/main" val="0"/>
                        </a:ext>
                      </a:extLst>
                    </a:blip>
                    <a:srcRect t="8509" b="5092"/>
                    <a:stretch/>
                  </pic:blipFill>
                  <pic:spPr bwMode="auto">
                    <a:xfrm>
                      <a:off x="0" y="0"/>
                      <a:ext cx="4719878" cy="2240847"/>
                    </a:xfrm>
                    <a:prstGeom prst="rect">
                      <a:avLst/>
                    </a:prstGeom>
                    <a:ln>
                      <a:noFill/>
                    </a:ln>
                    <a:extLst>
                      <a:ext uri="{53640926-AAD7-44D8-BBD7-CCE9431645EC}">
                        <a14:shadowObscured xmlns:a14="http://schemas.microsoft.com/office/drawing/2010/main"/>
                      </a:ext>
                    </a:extLst>
                  </pic:spPr>
                </pic:pic>
              </a:graphicData>
            </a:graphic>
          </wp:inline>
        </w:drawing>
      </w:r>
    </w:p>
    <w:p w14:paraId="4495417A" w14:textId="77777777" w:rsidR="00AE0E2B" w:rsidRPr="00293B33" w:rsidRDefault="00AE0E2B" w:rsidP="00AE0E2B">
      <w:pPr>
        <w:spacing w:after="0" w:line="360" w:lineRule="auto"/>
        <w:jc w:val="center"/>
        <w:rPr>
          <w:rFonts w:ascii="Calibri" w:hAnsi="Calibri" w:cs="Calibri"/>
          <w:i/>
          <w:sz w:val="24"/>
          <w:szCs w:val="24"/>
        </w:rPr>
      </w:pPr>
      <w:r w:rsidRPr="00293B33">
        <w:rPr>
          <w:rFonts w:ascii="Calibri" w:hAnsi="Calibri" w:cs="Calibri"/>
          <w:i/>
          <w:sz w:val="24"/>
          <w:szCs w:val="24"/>
        </w:rPr>
        <w:t>(A multiple disease predictor System)</w:t>
      </w:r>
    </w:p>
    <w:p w14:paraId="64CA6BC5" w14:textId="2CFDC827" w:rsidR="00AE0E2B" w:rsidRDefault="00AE0E2B" w:rsidP="00397AAE">
      <w:pPr>
        <w:spacing w:after="0" w:line="360" w:lineRule="auto"/>
        <w:jc w:val="center"/>
        <w:rPr>
          <w:rFonts w:ascii="Times New Roman" w:hAnsi="Times New Roman"/>
          <w:b/>
          <w:sz w:val="24"/>
          <w:szCs w:val="24"/>
        </w:rPr>
      </w:pPr>
    </w:p>
    <w:p w14:paraId="1EF44A0D" w14:textId="77777777" w:rsidR="00AE0E2B" w:rsidRDefault="00AE0E2B" w:rsidP="00397AAE">
      <w:pPr>
        <w:spacing w:after="0" w:line="360" w:lineRule="auto"/>
        <w:jc w:val="center"/>
        <w:rPr>
          <w:rFonts w:ascii="Times New Roman" w:hAnsi="Times New Roman"/>
          <w:b/>
          <w:sz w:val="24"/>
          <w:szCs w:val="24"/>
        </w:rPr>
      </w:pPr>
    </w:p>
    <w:p w14:paraId="1045171C" w14:textId="40284ACD" w:rsidR="00397AAE" w:rsidRPr="0087755C" w:rsidRDefault="00397AAE" w:rsidP="00397AAE">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45944A9D" w14:textId="77777777" w:rsidR="00397AAE" w:rsidRPr="0087755C" w:rsidRDefault="00397AAE" w:rsidP="00397AAE">
      <w:pPr>
        <w:spacing w:after="0" w:line="240" w:lineRule="auto"/>
        <w:jc w:val="center"/>
        <w:rPr>
          <w:rFonts w:ascii="Times New Roman" w:hAnsi="Times New Roman"/>
          <w:sz w:val="24"/>
          <w:szCs w:val="24"/>
        </w:rPr>
      </w:pPr>
    </w:p>
    <w:p w14:paraId="64FF40C6" w14:textId="77777777" w:rsidR="00397AAE" w:rsidRPr="009D254C" w:rsidRDefault="00397AAE" w:rsidP="00397AAE">
      <w:pPr>
        <w:jc w:val="center"/>
        <w:rPr>
          <w:rFonts w:ascii="Times New Roman" w:hAnsi="Times New Roman"/>
          <w:b/>
          <w:sz w:val="28"/>
          <w:szCs w:val="28"/>
        </w:rPr>
      </w:pPr>
      <w:r w:rsidRPr="00A15521">
        <w:rPr>
          <w:rFonts w:ascii="Times New Roman" w:hAnsi="Times New Roman"/>
          <w:b/>
          <w:bCs/>
          <w:color w:val="215E99" w:themeColor="text2" w:themeTint="BF"/>
          <w:sz w:val="28"/>
          <w:szCs w:val="28"/>
        </w:rPr>
        <w:t>Statistical Machine Learning CSET211</w:t>
      </w:r>
    </w:p>
    <w:p w14:paraId="2F64E0AB" w14:textId="77777777" w:rsidR="00397AAE" w:rsidRDefault="00397AAE" w:rsidP="00397AAE">
      <w:pPr>
        <w:jc w:val="center"/>
        <w:rPr>
          <w:rFonts w:ascii="Times New Roman" w:hAnsi="Times New Roman"/>
          <w:b/>
          <w:sz w:val="24"/>
          <w:szCs w:val="24"/>
        </w:rPr>
      </w:pPr>
    </w:p>
    <w:p w14:paraId="4C0BD9CF" w14:textId="77777777" w:rsidR="00397AAE" w:rsidRPr="0087755C" w:rsidRDefault="00397AAE" w:rsidP="00397AAE">
      <w:pPr>
        <w:jc w:val="center"/>
        <w:rPr>
          <w:rFonts w:ascii="Times New Roman" w:hAnsi="Times New Roman"/>
          <w:b/>
          <w:sz w:val="24"/>
          <w:szCs w:val="24"/>
        </w:rPr>
      </w:pPr>
    </w:p>
    <w:p w14:paraId="7DAFC44B" w14:textId="77777777" w:rsidR="00397AAE" w:rsidRPr="001A2DDB" w:rsidRDefault="00397AAE" w:rsidP="00397AAE">
      <w:pPr>
        <w:jc w:val="center"/>
        <w:rPr>
          <w:rFonts w:ascii="Times New Roman" w:hAnsi="Times New Roman"/>
          <w:b/>
          <w:sz w:val="24"/>
          <w:szCs w:val="24"/>
        </w:rPr>
      </w:pPr>
      <w:r w:rsidRPr="001A2DDB">
        <w:rPr>
          <w:rFonts w:ascii="Times New Roman" w:hAnsi="Times New Roman"/>
          <w:b/>
          <w:sz w:val="24"/>
          <w:szCs w:val="24"/>
        </w:rPr>
        <w:t>Submitted by:</w:t>
      </w:r>
    </w:p>
    <w:p w14:paraId="2DB866D7" w14:textId="77777777" w:rsidR="001A2DDB" w:rsidRDefault="00397AAE" w:rsidP="00397AAE">
      <w:pPr>
        <w:jc w:val="center"/>
        <w:rPr>
          <w:rFonts w:ascii="Times New Roman" w:hAnsi="Times New Roman"/>
          <w:b/>
          <w:color w:val="215E99" w:themeColor="text2" w:themeTint="BF"/>
          <w:sz w:val="28"/>
          <w:szCs w:val="24"/>
        </w:rPr>
      </w:pPr>
      <w:r w:rsidRPr="001A2DDB">
        <w:rPr>
          <w:rFonts w:ascii="Times New Roman" w:hAnsi="Times New Roman"/>
          <w:b/>
          <w:color w:val="215E99" w:themeColor="text2" w:themeTint="BF"/>
          <w:sz w:val="28"/>
          <w:szCs w:val="24"/>
        </w:rPr>
        <w:t xml:space="preserve"> E23CSEU1865 SOURAV </w:t>
      </w:r>
    </w:p>
    <w:p w14:paraId="3BDA0D13" w14:textId="5060D42B" w:rsidR="00397AAE" w:rsidRPr="001A2DDB" w:rsidRDefault="00397AAE" w:rsidP="00397AAE">
      <w:pPr>
        <w:jc w:val="center"/>
        <w:rPr>
          <w:rFonts w:ascii="Times New Roman" w:hAnsi="Times New Roman"/>
          <w:b/>
          <w:color w:val="215E99" w:themeColor="text2" w:themeTint="BF"/>
          <w:sz w:val="28"/>
          <w:szCs w:val="24"/>
        </w:rPr>
      </w:pPr>
      <w:r w:rsidRPr="001A2DDB">
        <w:rPr>
          <w:rFonts w:ascii="Times New Roman" w:hAnsi="Times New Roman"/>
          <w:b/>
          <w:color w:val="215E99" w:themeColor="text2" w:themeTint="BF"/>
          <w:sz w:val="28"/>
          <w:szCs w:val="24"/>
        </w:rPr>
        <w:t>E23CSEU18</w:t>
      </w:r>
      <w:r w:rsidR="00A15521" w:rsidRPr="001A2DDB">
        <w:rPr>
          <w:rFonts w:ascii="Times New Roman" w:hAnsi="Times New Roman"/>
          <w:b/>
          <w:color w:val="215E99" w:themeColor="text2" w:themeTint="BF"/>
          <w:sz w:val="28"/>
          <w:szCs w:val="24"/>
        </w:rPr>
        <w:t xml:space="preserve">78 </w:t>
      </w:r>
      <w:r w:rsidRPr="001A2DDB">
        <w:rPr>
          <w:rFonts w:ascii="Times New Roman" w:hAnsi="Times New Roman"/>
          <w:b/>
          <w:color w:val="215E99" w:themeColor="text2" w:themeTint="BF"/>
          <w:sz w:val="28"/>
          <w:szCs w:val="24"/>
        </w:rPr>
        <w:t>AESHNI</w:t>
      </w:r>
    </w:p>
    <w:p w14:paraId="37346BAB" w14:textId="6EA35A1D" w:rsidR="00397AAE" w:rsidRPr="001A2DDB" w:rsidRDefault="00397AAE" w:rsidP="00397AAE">
      <w:pPr>
        <w:jc w:val="center"/>
        <w:rPr>
          <w:rFonts w:ascii="Times New Roman" w:hAnsi="Times New Roman"/>
          <w:b/>
          <w:sz w:val="28"/>
          <w:szCs w:val="24"/>
        </w:rPr>
      </w:pPr>
      <w:r w:rsidRPr="001A2DDB">
        <w:rPr>
          <w:rFonts w:ascii="Times New Roman" w:hAnsi="Times New Roman"/>
          <w:b/>
          <w:color w:val="215E99" w:themeColor="text2" w:themeTint="BF"/>
          <w:sz w:val="28"/>
          <w:szCs w:val="24"/>
        </w:rPr>
        <w:t>E23CSEU18</w:t>
      </w:r>
      <w:r w:rsidR="00A15521" w:rsidRPr="001A2DDB">
        <w:rPr>
          <w:rFonts w:ascii="Times New Roman" w:hAnsi="Times New Roman"/>
          <w:b/>
          <w:color w:val="215E99" w:themeColor="text2" w:themeTint="BF"/>
          <w:sz w:val="28"/>
          <w:szCs w:val="24"/>
        </w:rPr>
        <w:t>88</w:t>
      </w:r>
      <w:r w:rsidRPr="001A2DDB">
        <w:rPr>
          <w:rFonts w:ascii="Times New Roman" w:hAnsi="Times New Roman"/>
          <w:b/>
          <w:color w:val="215E99" w:themeColor="text2" w:themeTint="BF"/>
          <w:sz w:val="28"/>
          <w:szCs w:val="24"/>
        </w:rPr>
        <w:t xml:space="preserve"> VAISHNAVI</w:t>
      </w:r>
    </w:p>
    <w:p w14:paraId="711349D2" w14:textId="77777777" w:rsidR="00397AAE" w:rsidRDefault="00397AAE" w:rsidP="00397AAE">
      <w:pPr>
        <w:jc w:val="center"/>
        <w:rPr>
          <w:rFonts w:ascii="Times New Roman" w:hAnsi="Times New Roman"/>
          <w:sz w:val="24"/>
          <w:szCs w:val="24"/>
        </w:rPr>
      </w:pPr>
    </w:p>
    <w:p w14:paraId="10AD761D" w14:textId="77777777" w:rsidR="00397AAE" w:rsidRPr="0087755C" w:rsidRDefault="00397AAE" w:rsidP="00397AAE">
      <w:pPr>
        <w:jc w:val="center"/>
        <w:rPr>
          <w:rFonts w:ascii="Times New Roman" w:hAnsi="Times New Roman"/>
          <w:sz w:val="24"/>
          <w:szCs w:val="24"/>
        </w:rPr>
      </w:pPr>
    </w:p>
    <w:p w14:paraId="6998DF72" w14:textId="77777777" w:rsidR="00397AAE" w:rsidRPr="001A2DDB" w:rsidRDefault="00397AAE" w:rsidP="00397AAE">
      <w:pPr>
        <w:jc w:val="center"/>
        <w:rPr>
          <w:rFonts w:ascii="Times New Roman" w:hAnsi="Times New Roman"/>
          <w:b/>
          <w:sz w:val="24"/>
          <w:szCs w:val="24"/>
        </w:rPr>
      </w:pPr>
      <w:r w:rsidRPr="001A2DDB">
        <w:rPr>
          <w:rFonts w:ascii="Times New Roman" w:hAnsi="Times New Roman"/>
          <w:b/>
          <w:sz w:val="24"/>
          <w:szCs w:val="24"/>
        </w:rPr>
        <w:t>Submitted to</w:t>
      </w:r>
    </w:p>
    <w:p w14:paraId="3F9BF11E" w14:textId="39196068" w:rsidR="00397AAE" w:rsidRDefault="00397AAE" w:rsidP="00397AAE">
      <w:pPr>
        <w:jc w:val="center"/>
        <w:rPr>
          <w:rFonts w:ascii="Times New Roman" w:hAnsi="Times New Roman"/>
          <w:b/>
          <w:color w:val="215E99" w:themeColor="text2" w:themeTint="BF"/>
          <w:sz w:val="24"/>
          <w:szCs w:val="24"/>
        </w:rPr>
      </w:pPr>
      <w:r w:rsidRPr="00A15521">
        <w:rPr>
          <w:rFonts w:ascii="Times New Roman" w:hAnsi="Times New Roman"/>
          <w:b/>
          <w:color w:val="215E99" w:themeColor="text2" w:themeTint="BF"/>
          <w:sz w:val="24"/>
          <w:szCs w:val="24"/>
        </w:rPr>
        <w:t xml:space="preserve">DR. SAKSHI SHARMA </w:t>
      </w:r>
    </w:p>
    <w:p w14:paraId="1827FD83" w14:textId="1BDDFB6F" w:rsidR="00E50486" w:rsidRDefault="00AE0E2B" w:rsidP="00397AAE">
      <w:pPr>
        <w:jc w:val="center"/>
        <w:rPr>
          <w:rFonts w:ascii="Times New Roman" w:hAnsi="Times New Roman"/>
          <w:b/>
          <w:sz w:val="24"/>
          <w:szCs w:val="24"/>
        </w:rPr>
      </w:pPr>
      <w:r>
        <w:rPr>
          <w:rFonts w:ascii="Times New Roman" w:hAnsi="Times New Roman"/>
          <w:b/>
          <w:sz w:val="24"/>
          <w:szCs w:val="24"/>
        </w:rPr>
        <w:t>July</w:t>
      </w:r>
      <w:r w:rsidRPr="0087755C">
        <w:rPr>
          <w:rFonts w:ascii="Times New Roman" w:hAnsi="Times New Roman"/>
          <w:b/>
          <w:sz w:val="24"/>
          <w:szCs w:val="24"/>
        </w:rPr>
        <w:t>-</w:t>
      </w:r>
      <w:r>
        <w:rPr>
          <w:rFonts w:ascii="Times New Roman" w:hAnsi="Times New Roman"/>
          <w:b/>
          <w:sz w:val="24"/>
          <w:szCs w:val="24"/>
        </w:rPr>
        <w:t>Dec</w:t>
      </w:r>
      <w:r w:rsidRPr="0087755C">
        <w:rPr>
          <w:rFonts w:ascii="Times New Roman" w:hAnsi="Times New Roman"/>
          <w:b/>
          <w:sz w:val="24"/>
          <w:szCs w:val="24"/>
        </w:rPr>
        <w:t xml:space="preserve"> 2024</w:t>
      </w:r>
    </w:p>
    <w:p w14:paraId="237566D0" w14:textId="77777777" w:rsidR="00AE0E2B" w:rsidRDefault="00AE0E2B" w:rsidP="00397AAE">
      <w:pPr>
        <w:jc w:val="center"/>
        <w:rPr>
          <w:rFonts w:ascii="Times New Roman" w:hAnsi="Times New Roman"/>
          <w:b/>
          <w:sz w:val="24"/>
          <w:szCs w:val="24"/>
        </w:rPr>
      </w:pPr>
    </w:p>
    <w:p w14:paraId="0F541504" w14:textId="606BD273" w:rsidR="00E50486" w:rsidRPr="00AE0E2B" w:rsidRDefault="00397AAE" w:rsidP="00397AAE">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040BC11D" w14:textId="27B6F81F" w:rsidR="00397AAE" w:rsidRDefault="00397AAE" w:rsidP="00397AAE">
      <w:pPr>
        <w:jc w:val="center"/>
        <w:rPr>
          <w:sz w:val="28"/>
          <w:szCs w:val="28"/>
        </w:rPr>
      </w:pPr>
      <w:r w:rsidRPr="0087755C">
        <w:rPr>
          <w:rFonts w:ascii="Times New Roman" w:hAnsi="Times New Roman"/>
          <w:noProof/>
          <w:sz w:val="24"/>
          <w:szCs w:val="24"/>
        </w:rPr>
        <w:lastRenderedPageBreak/>
        <w:drawing>
          <wp:inline distT="0" distB="0" distL="0" distR="0" wp14:anchorId="4F5FA50D" wp14:editId="234BB04D">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BBAE4ED" w14:textId="77777777" w:rsidR="00AC4F39" w:rsidRPr="00C83F17" w:rsidRDefault="00AC4F39" w:rsidP="00AC4F39">
      <w:pPr>
        <w:pStyle w:val="ListParagraph"/>
        <w:numPr>
          <w:ilvl w:val="0"/>
          <w:numId w:val="1"/>
        </w:numPr>
        <w:spacing w:line="480" w:lineRule="auto"/>
        <w:rPr>
          <w:rFonts w:ascii="Times New Roman" w:hAnsi="Times New Roman"/>
          <w:b/>
          <w:bCs/>
          <w:sz w:val="28"/>
          <w:szCs w:val="20"/>
        </w:rPr>
      </w:pPr>
      <w:r w:rsidRPr="00C83F17">
        <w:rPr>
          <w:rFonts w:ascii="Times New Roman" w:hAnsi="Times New Roman"/>
          <w:b/>
          <w:bCs/>
          <w:sz w:val="28"/>
          <w:szCs w:val="20"/>
        </w:rPr>
        <w:t>Abstract</w:t>
      </w:r>
    </w:p>
    <w:p w14:paraId="3BED111E" w14:textId="77777777" w:rsidR="00AC4F39" w:rsidRPr="00C83F17" w:rsidRDefault="00AC4F39" w:rsidP="00AC4F39">
      <w:pPr>
        <w:pStyle w:val="ListParagraph"/>
        <w:numPr>
          <w:ilvl w:val="0"/>
          <w:numId w:val="1"/>
        </w:numPr>
        <w:spacing w:line="480" w:lineRule="auto"/>
        <w:jc w:val="both"/>
        <w:rPr>
          <w:rFonts w:ascii="Times New Roman" w:hAnsi="Times New Roman"/>
          <w:b/>
          <w:bCs/>
          <w:sz w:val="28"/>
          <w:szCs w:val="20"/>
        </w:rPr>
      </w:pPr>
      <w:r w:rsidRPr="00C83F17">
        <w:rPr>
          <w:rFonts w:ascii="Times New Roman" w:hAnsi="Times New Roman"/>
          <w:b/>
          <w:bCs/>
          <w:sz w:val="28"/>
          <w:szCs w:val="20"/>
        </w:rPr>
        <w:t>Introduction</w:t>
      </w:r>
    </w:p>
    <w:p w14:paraId="10B68E82" w14:textId="39992D9B" w:rsidR="00AC4F39" w:rsidRPr="00C83F17" w:rsidRDefault="00AC4F39" w:rsidP="00AC4F39">
      <w:pPr>
        <w:pStyle w:val="ListParagraph"/>
        <w:numPr>
          <w:ilvl w:val="0"/>
          <w:numId w:val="1"/>
        </w:numPr>
        <w:spacing w:line="480" w:lineRule="auto"/>
        <w:jc w:val="both"/>
        <w:rPr>
          <w:rFonts w:ascii="Times New Roman" w:hAnsi="Times New Roman"/>
          <w:b/>
          <w:bCs/>
          <w:sz w:val="28"/>
          <w:szCs w:val="20"/>
        </w:rPr>
      </w:pPr>
      <w:r w:rsidRPr="00C83F17">
        <w:rPr>
          <w:rFonts w:ascii="Times New Roman" w:hAnsi="Times New Roman"/>
          <w:b/>
          <w:bCs/>
          <w:sz w:val="28"/>
          <w:szCs w:val="20"/>
        </w:rPr>
        <w:t xml:space="preserve">Related Work </w:t>
      </w:r>
    </w:p>
    <w:p w14:paraId="4685C633" w14:textId="77777777" w:rsidR="00AC4F39" w:rsidRPr="00C83F17" w:rsidRDefault="00AC4F39" w:rsidP="00AC4F39">
      <w:pPr>
        <w:pStyle w:val="ListParagraph"/>
        <w:numPr>
          <w:ilvl w:val="0"/>
          <w:numId w:val="1"/>
        </w:numPr>
        <w:spacing w:line="480" w:lineRule="auto"/>
        <w:rPr>
          <w:rFonts w:ascii="Times New Roman" w:hAnsi="Times New Roman"/>
          <w:b/>
          <w:bCs/>
          <w:sz w:val="28"/>
          <w:szCs w:val="20"/>
        </w:rPr>
      </w:pPr>
      <w:r w:rsidRPr="00C83F17">
        <w:rPr>
          <w:rFonts w:ascii="Times New Roman" w:hAnsi="Times New Roman"/>
          <w:b/>
          <w:bCs/>
          <w:sz w:val="28"/>
          <w:szCs w:val="20"/>
        </w:rPr>
        <w:t>Methodology</w:t>
      </w:r>
    </w:p>
    <w:p w14:paraId="15117C7B" w14:textId="77777777" w:rsidR="00AC4F39" w:rsidRPr="00C83F17" w:rsidRDefault="00AC4F39" w:rsidP="00AC4F39">
      <w:pPr>
        <w:pStyle w:val="ListParagraph"/>
        <w:numPr>
          <w:ilvl w:val="0"/>
          <w:numId w:val="1"/>
        </w:numPr>
        <w:spacing w:line="480" w:lineRule="auto"/>
        <w:rPr>
          <w:rFonts w:ascii="Times New Roman" w:hAnsi="Times New Roman"/>
          <w:b/>
          <w:bCs/>
          <w:sz w:val="28"/>
          <w:szCs w:val="20"/>
        </w:rPr>
      </w:pPr>
      <w:r w:rsidRPr="00C83F17">
        <w:rPr>
          <w:rFonts w:ascii="Times New Roman" w:hAnsi="Times New Roman"/>
          <w:b/>
          <w:bCs/>
          <w:sz w:val="28"/>
          <w:szCs w:val="20"/>
        </w:rPr>
        <w:t>Hardware/Software Required</w:t>
      </w:r>
    </w:p>
    <w:p w14:paraId="5AE12804" w14:textId="77777777" w:rsidR="00AC4F39" w:rsidRPr="00C83F17" w:rsidRDefault="00AC4F39" w:rsidP="00AC4F39">
      <w:pPr>
        <w:pStyle w:val="ListParagraph"/>
        <w:numPr>
          <w:ilvl w:val="0"/>
          <w:numId w:val="1"/>
        </w:numPr>
        <w:spacing w:line="480" w:lineRule="auto"/>
        <w:rPr>
          <w:rFonts w:ascii="Times New Roman" w:hAnsi="Times New Roman"/>
          <w:b/>
          <w:bCs/>
          <w:sz w:val="28"/>
          <w:szCs w:val="20"/>
        </w:rPr>
      </w:pPr>
      <w:r w:rsidRPr="00C83F17">
        <w:rPr>
          <w:rFonts w:ascii="Times New Roman" w:hAnsi="Times New Roman"/>
          <w:b/>
          <w:bCs/>
          <w:sz w:val="28"/>
          <w:szCs w:val="20"/>
        </w:rPr>
        <w:t xml:space="preserve">Experimental Results </w:t>
      </w:r>
    </w:p>
    <w:p w14:paraId="0AC8F72D" w14:textId="77777777" w:rsidR="00AC4F39" w:rsidRPr="00C83F17" w:rsidRDefault="00AC4F39" w:rsidP="00AC4F39">
      <w:pPr>
        <w:pStyle w:val="ListParagraph"/>
        <w:numPr>
          <w:ilvl w:val="0"/>
          <w:numId w:val="1"/>
        </w:numPr>
        <w:spacing w:line="480" w:lineRule="auto"/>
        <w:jc w:val="both"/>
        <w:rPr>
          <w:rFonts w:ascii="Times New Roman" w:hAnsi="Times New Roman"/>
          <w:b/>
          <w:bCs/>
          <w:sz w:val="28"/>
          <w:szCs w:val="20"/>
        </w:rPr>
      </w:pPr>
      <w:r w:rsidRPr="00C83F17">
        <w:rPr>
          <w:rFonts w:ascii="Times New Roman" w:hAnsi="Times New Roman"/>
          <w:b/>
          <w:bCs/>
          <w:sz w:val="28"/>
          <w:szCs w:val="20"/>
        </w:rPr>
        <w:t>Conclusions</w:t>
      </w:r>
    </w:p>
    <w:p w14:paraId="5ABF2508" w14:textId="77777777" w:rsidR="00AC4F39" w:rsidRPr="00C83F17" w:rsidRDefault="00AC4F39" w:rsidP="00AC4F39">
      <w:pPr>
        <w:pStyle w:val="ListParagraph"/>
        <w:numPr>
          <w:ilvl w:val="0"/>
          <w:numId w:val="1"/>
        </w:numPr>
        <w:spacing w:line="480" w:lineRule="auto"/>
        <w:jc w:val="both"/>
        <w:rPr>
          <w:rFonts w:ascii="Times New Roman" w:hAnsi="Times New Roman"/>
          <w:b/>
          <w:bCs/>
          <w:sz w:val="28"/>
          <w:szCs w:val="20"/>
        </w:rPr>
      </w:pPr>
      <w:r w:rsidRPr="00C83F17">
        <w:rPr>
          <w:rFonts w:ascii="Times New Roman" w:hAnsi="Times New Roman"/>
          <w:b/>
          <w:bCs/>
          <w:sz w:val="28"/>
          <w:szCs w:val="20"/>
        </w:rPr>
        <w:t>Future Scope</w:t>
      </w:r>
    </w:p>
    <w:p w14:paraId="1C0E67C9" w14:textId="77777777" w:rsidR="006527AA" w:rsidRDefault="00AC4F39" w:rsidP="00605867">
      <w:pPr>
        <w:pStyle w:val="ListParagraph"/>
        <w:numPr>
          <w:ilvl w:val="0"/>
          <w:numId w:val="1"/>
        </w:numPr>
        <w:spacing w:line="480" w:lineRule="auto"/>
        <w:jc w:val="both"/>
        <w:rPr>
          <w:rFonts w:ascii="Times New Roman" w:hAnsi="Times New Roman"/>
          <w:b/>
          <w:bCs/>
          <w:sz w:val="28"/>
          <w:szCs w:val="20"/>
        </w:rPr>
      </w:pPr>
      <w:r w:rsidRPr="00C83F17">
        <w:rPr>
          <w:rFonts w:ascii="Times New Roman" w:hAnsi="Times New Roman"/>
          <w:b/>
          <w:bCs/>
          <w:sz w:val="28"/>
          <w:szCs w:val="20"/>
        </w:rPr>
        <w:t xml:space="preserve">GitHub Link </w:t>
      </w:r>
    </w:p>
    <w:p w14:paraId="1387F2C7" w14:textId="7689B5BF" w:rsidR="00795805" w:rsidRPr="006527AA" w:rsidRDefault="00795805" w:rsidP="006527AA">
      <w:pPr>
        <w:pStyle w:val="ListParagraph"/>
        <w:spacing w:line="480" w:lineRule="auto"/>
        <w:ind w:left="360"/>
        <w:jc w:val="both"/>
        <w:rPr>
          <w:rFonts w:ascii="Times New Roman" w:hAnsi="Times New Roman"/>
          <w:b/>
          <w:bCs/>
          <w:sz w:val="28"/>
          <w:szCs w:val="20"/>
        </w:rPr>
      </w:pPr>
      <w:r w:rsidRPr="006527AA">
        <w:rPr>
          <w:rFonts w:ascii="Times New Roman" w:hAnsi="Times New Roman"/>
          <w:sz w:val="32"/>
          <w:szCs w:val="32"/>
        </w:rPr>
        <w:t>(https://github.com/souravhun27/MutiMed-Predictor)</w:t>
      </w:r>
    </w:p>
    <w:p w14:paraId="51FC1933" w14:textId="3F3648D7" w:rsidR="00397AAE" w:rsidRDefault="00397AAE" w:rsidP="00397AAE">
      <w:pPr>
        <w:rPr>
          <w:sz w:val="28"/>
          <w:szCs w:val="28"/>
        </w:rPr>
      </w:pPr>
    </w:p>
    <w:p w14:paraId="33BFAC00" w14:textId="77777777" w:rsidR="00397AAE" w:rsidRDefault="00397AAE" w:rsidP="00397AAE">
      <w:pPr>
        <w:spacing w:after="0" w:line="360" w:lineRule="auto"/>
        <w:jc w:val="center"/>
        <w:rPr>
          <w:rFonts w:ascii="Times New Roman" w:hAnsi="Times New Roman"/>
          <w:b/>
          <w:sz w:val="32"/>
          <w:szCs w:val="32"/>
        </w:rPr>
      </w:pPr>
    </w:p>
    <w:p w14:paraId="6AC0F253" w14:textId="2B486311" w:rsidR="00397AAE" w:rsidRDefault="00397AAE" w:rsidP="00397AAE">
      <w:pPr>
        <w:spacing w:line="259" w:lineRule="auto"/>
        <w:rPr>
          <w:rFonts w:ascii="Times New Roman" w:hAnsi="Times New Roman"/>
          <w:b/>
          <w:sz w:val="32"/>
          <w:szCs w:val="32"/>
        </w:rPr>
      </w:pPr>
      <w:r>
        <w:rPr>
          <w:rFonts w:ascii="Times New Roman" w:hAnsi="Times New Roman"/>
          <w:b/>
          <w:sz w:val="32"/>
          <w:szCs w:val="32"/>
        </w:rPr>
        <w:br w:type="page"/>
      </w:r>
    </w:p>
    <w:p w14:paraId="3F784B13" w14:textId="097735BF" w:rsidR="00C83F17" w:rsidRPr="00C83F17" w:rsidRDefault="00F447FA" w:rsidP="00C83F17">
      <w:pPr>
        <w:spacing w:line="259" w:lineRule="auto"/>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00C83F17" w:rsidRPr="00F447FA">
        <w:rPr>
          <w:rFonts w:ascii="Times New Roman" w:hAnsi="Times New Roman"/>
          <w:b/>
          <w:color w:val="215E99" w:themeColor="text2" w:themeTint="BF"/>
          <w:sz w:val="44"/>
          <w:szCs w:val="32"/>
        </w:rPr>
        <w:t>Abstract</w:t>
      </w:r>
    </w:p>
    <w:p w14:paraId="3F157893" w14:textId="6C61D04D" w:rsidR="00604AF1" w:rsidRPr="00604AF1" w:rsidRDefault="00C83F17" w:rsidP="00604AF1">
      <w:pPr>
        <w:spacing w:line="259" w:lineRule="auto"/>
        <w:rPr>
          <w:rFonts w:ascii="Times New Roman" w:hAnsi="Times New Roman"/>
          <w:b/>
          <w:sz w:val="32"/>
          <w:szCs w:val="32"/>
        </w:rPr>
      </w:pPr>
      <w:r w:rsidRPr="00604AF1">
        <w:rPr>
          <w:rFonts w:ascii="Times New Roman" w:hAnsi="Times New Roman"/>
          <w:sz w:val="32"/>
          <w:szCs w:val="32"/>
        </w:rPr>
        <w:t>The "</w:t>
      </w:r>
      <w:r w:rsidRPr="00604AF1">
        <w:rPr>
          <w:rFonts w:ascii="Times New Roman" w:hAnsi="Times New Roman"/>
          <w:b/>
          <w:sz w:val="32"/>
          <w:szCs w:val="32"/>
        </w:rPr>
        <w:t>Mutimed Predictor</w:t>
      </w:r>
      <w:r w:rsidRPr="00604AF1">
        <w:rPr>
          <w:rFonts w:ascii="Times New Roman" w:hAnsi="Times New Roman"/>
          <w:sz w:val="32"/>
          <w:szCs w:val="32"/>
        </w:rPr>
        <w:t>" project aims to predict three diseases—</w:t>
      </w:r>
      <w:r w:rsidR="00E50486">
        <w:rPr>
          <w:rFonts w:ascii="Times New Roman" w:hAnsi="Times New Roman"/>
          <w:sz w:val="32"/>
          <w:szCs w:val="32"/>
        </w:rPr>
        <w:tab/>
      </w:r>
      <w:r w:rsidRPr="00604AF1">
        <w:rPr>
          <w:rFonts w:ascii="Times New Roman" w:hAnsi="Times New Roman"/>
          <w:b/>
          <w:i/>
          <w:sz w:val="32"/>
          <w:szCs w:val="32"/>
        </w:rPr>
        <w:t>Diabetes</w:t>
      </w:r>
      <w:r w:rsidR="00604AF1" w:rsidRPr="00604AF1">
        <w:rPr>
          <w:rFonts w:ascii="Times New Roman" w:hAnsi="Times New Roman"/>
          <w:b/>
          <w:sz w:val="32"/>
          <w:szCs w:val="32"/>
        </w:rPr>
        <w:t xml:space="preserve"> </w:t>
      </w:r>
      <w:r w:rsidR="00604AF1" w:rsidRPr="00604AF1">
        <w:rPr>
          <w:rFonts w:ascii="Times New Roman" w:hAnsi="Times New Roman"/>
          <w:b/>
          <w:i/>
          <w:sz w:val="32"/>
          <w:szCs w:val="32"/>
        </w:rPr>
        <w:t>Disease</w:t>
      </w:r>
    </w:p>
    <w:p w14:paraId="0EEE41F0" w14:textId="16139820" w:rsidR="00604AF1" w:rsidRDefault="00604AF1" w:rsidP="00C83F17">
      <w:pPr>
        <w:spacing w:line="259" w:lineRule="auto"/>
        <w:rPr>
          <w:rFonts w:ascii="Times New Roman" w:hAnsi="Times New Roman"/>
          <w:sz w:val="32"/>
          <w:szCs w:val="32"/>
        </w:rPr>
      </w:pPr>
      <w:r>
        <w:rPr>
          <w:rFonts w:ascii="Times New Roman" w:hAnsi="Times New Roman"/>
          <w:b/>
          <w:sz w:val="32"/>
          <w:szCs w:val="32"/>
        </w:rPr>
        <w:tab/>
      </w:r>
      <w:r w:rsidR="00C83F17" w:rsidRPr="00F447FA">
        <w:rPr>
          <w:rFonts w:ascii="Times New Roman" w:hAnsi="Times New Roman"/>
          <w:b/>
          <w:i/>
          <w:sz w:val="32"/>
          <w:szCs w:val="32"/>
        </w:rPr>
        <w:t>Heart Disease</w:t>
      </w:r>
    </w:p>
    <w:p w14:paraId="401678A4" w14:textId="77777777" w:rsidR="00604AF1" w:rsidRDefault="00604AF1" w:rsidP="00C83F17">
      <w:pPr>
        <w:spacing w:line="259" w:lineRule="auto"/>
        <w:rPr>
          <w:rFonts w:ascii="Times New Roman" w:hAnsi="Times New Roman"/>
          <w:b/>
          <w:i/>
          <w:sz w:val="32"/>
          <w:szCs w:val="32"/>
        </w:rPr>
      </w:pPr>
      <w:r>
        <w:rPr>
          <w:rFonts w:ascii="Times New Roman" w:hAnsi="Times New Roman"/>
          <w:b/>
          <w:i/>
          <w:sz w:val="32"/>
          <w:szCs w:val="32"/>
        </w:rPr>
        <w:tab/>
      </w:r>
      <w:r w:rsidR="00C83F17" w:rsidRPr="00F447FA">
        <w:rPr>
          <w:rFonts w:ascii="Times New Roman" w:hAnsi="Times New Roman"/>
          <w:b/>
          <w:i/>
          <w:sz w:val="32"/>
          <w:szCs w:val="32"/>
        </w:rPr>
        <w:t>Parkinson's disease</w:t>
      </w:r>
    </w:p>
    <w:p w14:paraId="04E4DE7D" w14:textId="02E8F790" w:rsidR="00C83F17" w:rsidRPr="00F447FA" w:rsidRDefault="00C83F17" w:rsidP="00C83F17">
      <w:pPr>
        <w:spacing w:line="259" w:lineRule="auto"/>
        <w:rPr>
          <w:rFonts w:ascii="Times New Roman" w:hAnsi="Times New Roman"/>
          <w:b/>
          <w:i/>
          <w:sz w:val="32"/>
          <w:szCs w:val="32"/>
        </w:rPr>
      </w:pPr>
      <w:r w:rsidRPr="00C83F17">
        <w:rPr>
          <w:rFonts w:ascii="Times New Roman" w:hAnsi="Times New Roman"/>
          <w:sz w:val="32"/>
          <w:szCs w:val="32"/>
        </w:rPr>
        <w:t xml:space="preserve">The project includes </w:t>
      </w:r>
      <w:r w:rsidRPr="00F447FA">
        <w:rPr>
          <w:rFonts w:ascii="Times New Roman" w:hAnsi="Times New Roman"/>
          <w:b/>
          <w:i/>
          <w:sz w:val="32"/>
          <w:szCs w:val="32"/>
        </w:rPr>
        <w:t>data preprocessing</w:t>
      </w:r>
      <w:r w:rsidRPr="00C83F17">
        <w:rPr>
          <w:rFonts w:ascii="Times New Roman" w:hAnsi="Times New Roman"/>
          <w:sz w:val="32"/>
          <w:szCs w:val="32"/>
        </w:rPr>
        <w:t xml:space="preserve">, </w:t>
      </w:r>
      <w:r w:rsidRPr="00F447FA">
        <w:rPr>
          <w:rFonts w:ascii="Times New Roman" w:hAnsi="Times New Roman"/>
          <w:b/>
          <w:i/>
          <w:sz w:val="32"/>
          <w:szCs w:val="32"/>
        </w:rPr>
        <w:t>visualization</w:t>
      </w:r>
      <w:r w:rsidRPr="00C83F17">
        <w:rPr>
          <w:rFonts w:ascii="Times New Roman" w:hAnsi="Times New Roman"/>
          <w:sz w:val="32"/>
          <w:szCs w:val="32"/>
        </w:rPr>
        <w:t xml:space="preserve">, and </w:t>
      </w:r>
      <w:r w:rsidRPr="00F447FA">
        <w:rPr>
          <w:rFonts w:ascii="Times New Roman" w:hAnsi="Times New Roman"/>
          <w:b/>
          <w:i/>
          <w:sz w:val="32"/>
          <w:szCs w:val="32"/>
        </w:rPr>
        <w:t>classification</w:t>
      </w:r>
      <w:r w:rsidRPr="00C83F17">
        <w:rPr>
          <w:rFonts w:ascii="Times New Roman" w:hAnsi="Times New Roman"/>
          <w:i/>
          <w:sz w:val="32"/>
          <w:szCs w:val="32"/>
        </w:rPr>
        <w:t xml:space="preserve"> </w:t>
      </w:r>
      <w:r w:rsidRPr="00F447FA">
        <w:rPr>
          <w:rFonts w:ascii="Times New Roman" w:hAnsi="Times New Roman"/>
          <w:b/>
          <w:i/>
          <w:sz w:val="32"/>
          <w:szCs w:val="32"/>
        </w:rPr>
        <w:t>models</w:t>
      </w:r>
      <w:r w:rsidRPr="00C83F17">
        <w:rPr>
          <w:rFonts w:ascii="Times New Roman" w:hAnsi="Times New Roman"/>
          <w:sz w:val="32"/>
          <w:szCs w:val="32"/>
        </w:rPr>
        <w:t xml:space="preserve">, which are implemented in separate modules. The system integrates </w:t>
      </w:r>
      <w:r w:rsidRPr="00F447FA">
        <w:rPr>
          <w:rFonts w:ascii="Times New Roman" w:hAnsi="Times New Roman"/>
          <w:b/>
          <w:i/>
          <w:sz w:val="32"/>
          <w:szCs w:val="32"/>
        </w:rPr>
        <w:t>Streamlit</w:t>
      </w:r>
      <w:r w:rsidRPr="00F447FA">
        <w:rPr>
          <w:rFonts w:ascii="Times New Roman" w:hAnsi="Times New Roman"/>
          <w:i/>
          <w:sz w:val="32"/>
          <w:szCs w:val="32"/>
        </w:rPr>
        <w:t xml:space="preserve"> for deployment</w:t>
      </w:r>
      <w:r w:rsidRPr="00C83F17">
        <w:rPr>
          <w:rFonts w:ascii="Times New Roman" w:hAnsi="Times New Roman"/>
          <w:sz w:val="32"/>
          <w:szCs w:val="32"/>
        </w:rPr>
        <w:t xml:space="preserve"> and features a user-friendly interface with visually engaging animations.</w:t>
      </w:r>
      <w:r w:rsidR="00F447FA">
        <w:rPr>
          <w:rFonts w:ascii="Times New Roman" w:hAnsi="Times New Roman"/>
          <w:sz w:val="32"/>
          <w:szCs w:val="32"/>
        </w:rPr>
        <w:t xml:space="preserve"> </w:t>
      </w:r>
      <w:r w:rsidRPr="00F447FA">
        <w:rPr>
          <w:rFonts w:ascii="Times New Roman" w:hAnsi="Times New Roman"/>
          <w:b/>
          <w:i/>
          <w:sz w:val="32"/>
          <w:szCs w:val="32"/>
        </w:rPr>
        <w:t>The goal is to enable early disease prediction, supporting proactive health management.</w:t>
      </w:r>
    </w:p>
    <w:p w14:paraId="47215753" w14:textId="77777777" w:rsidR="00C83F17" w:rsidRDefault="00C83F17" w:rsidP="00C83F17">
      <w:pPr>
        <w:spacing w:line="259" w:lineRule="auto"/>
        <w:rPr>
          <w:rFonts w:ascii="Times New Roman" w:hAnsi="Times New Roman"/>
          <w:b/>
          <w:sz w:val="32"/>
          <w:szCs w:val="32"/>
        </w:rPr>
      </w:pPr>
    </w:p>
    <w:p w14:paraId="12215328" w14:textId="348BFA58" w:rsidR="00C83F17" w:rsidRPr="00B86591" w:rsidRDefault="00917899" w:rsidP="00C83F17">
      <w:pPr>
        <w:spacing w:line="259" w:lineRule="auto"/>
        <w:rPr>
          <w:rFonts w:ascii="Times New Roman" w:hAnsi="Times New Roman"/>
          <w:b/>
          <w:color w:val="215E99" w:themeColor="text2" w:themeTint="BF"/>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00E3325C">
        <w:rPr>
          <w:rFonts w:ascii="Times New Roman" w:hAnsi="Times New Roman"/>
          <w:b/>
          <w:sz w:val="32"/>
          <w:szCs w:val="32"/>
        </w:rPr>
        <w:t xml:space="preserve">   </w:t>
      </w:r>
      <w:r w:rsidR="00C83F17" w:rsidRPr="00E3325C">
        <w:rPr>
          <w:rFonts w:ascii="Times New Roman" w:hAnsi="Times New Roman"/>
          <w:b/>
          <w:color w:val="215E99" w:themeColor="text2" w:themeTint="BF"/>
          <w:sz w:val="40"/>
          <w:szCs w:val="32"/>
        </w:rPr>
        <w:t>Introduction</w:t>
      </w:r>
    </w:p>
    <w:p w14:paraId="305046B2" w14:textId="77777777" w:rsidR="00604AF1" w:rsidRDefault="00C83F17" w:rsidP="00E50486">
      <w:pPr>
        <w:spacing w:line="259" w:lineRule="auto"/>
        <w:rPr>
          <w:rFonts w:ascii="Times New Roman" w:hAnsi="Times New Roman"/>
          <w:sz w:val="32"/>
          <w:szCs w:val="32"/>
        </w:rPr>
      </w:pPr>
      <w:r w:rsidRPr="00C83F17">
        <w:rPr>
          <w:rFonts w:ascii="Times New Roman" w:hAnsi="Times New Roman"/>
          <w:sz w:val="32"/>
          <w:szCs w:val="32"/>
        </w:rPr>
        <w:t>Health prediction is crucial for early diagnosis and management of chronic conditions.</w:t>
      </w:r>
    </w:p>
    <w:p w14:paraId="2980031D" w14:textId="6634728A" w:rsidR="008E21A0" w:rsidRDefault="00C83F17" w:rsidP="00E50486">
      <w:pPr>
        <w:spacing w:line="259" w:lineRule="auto"/>
        <w:rPr>
          <w:rFonts w:ascii="Times New Roman" w:hAnsi="Times New Roman"/>
          <w:sz w:val="32"/>
          <w:szCs w:val="32"/>
        </w:rPr>
      </w:pPr>
      <w:r w:rsidRPr="00917899">
        <w:rPr>
          <w:rFonts w:ascii="Times New Roman" w:hAnsi="Times New Roman"/>
          <w:i/>
          <w:sz w:val="32"/>
          <w:szCs w:val="32"/>
        </w:rPr>
        <w:t>The project leverages machine learning models to predict diabetes, heart disease, and Parkinson's, providing users with a quick, reliable method to identify potential risks</w:t>
      </w:r>
      <w:r w:rsidRPr="00C83F17">
        <w:rPr>
          <w:rFonts w:ascii="Times New Roman" w:hAnsi="Times New Roman"/>
          <w:sz w:val="32"/>
          <w:szCs w:val="32"/>
        </w:rPr>
        <w:t>.</w:t>
      </w:r>
    </w:p>
    <w:p w14:paraId="237FE034" w14:textId="051B144B" w:rsidR="00C83F17" w:rsidRPr="00C83F17" w:rsidRDefault="00C83F17" w:rsidP="00E50486">
      <w:pPr>
        <w:spacing w:line="259" w:lineRule="auto"/>
        <w:rPr>
          <w:rFonts w:ascii="Times New Roman" w:hAnsi="Times New Roman"/>
          <w:sz w:val="32"/>
          <w:szCs w:val="32"/>
        </w:rPr>
      </w:pPr>
      <w:r w:rsidRPr="00C83F17">
        <w:rPr>
          <w:rFonts w:ascii="Times New Roman" w:hAnsi="Times New Roman"/>
          <w:sz w:val="32"/>
          <w:szCs w:val="32"/>
        </w:rPr>
        <w:t>This work addresses the need for accessible, multi-disease prediction tools that streamline complex predictive analytics into an intuitive application for everyday use.</w:t>
      </w:r>
    </w:p>
    <w:p w14:paraId="7BC8E6FB" w14:textId="7AFCB294" w:rsidR="00C83F17" w:rsidRDefault="00C83F17" w:rsidP="00C83F17">
      <w:pPr>
        <w:spacing w:line="259" w:lineRule="auto"/>
        <w:rPr>
          <w:rFonts w:ascii="Times New Roman" w:hAnsi="Times New Roman"/>
          <w:b/>
          <w:sz w:val="32"/>
          <w:szCs w:val="32"/>
        </w:rPr>
      </w:pPr>
    </w:p>
    <w:p w14:paraId="4B5BDAE4" w14:textId="1DE931E0" w:rsidR="00F447FA" w:rsidRDefault="00F447FA" w:rsidP="00C83F17">
      <w:pPr>
        <w:spacing w:line="259" w:lineRule="auto"/>
        <w:rPr>
          <w:rFonts w:ascii="Times New Roman" w:hAnsi="Times New Roman"/>
          <w:b/>
          <w:sz w:val="32"/>
          <w:szCs w:val="32"/>
        </w:rPr>
      </w:pPr>
    </w:p>
    <w:p w14:paraId="162B1813" w14:textId="0E473F23" w:rsidR="00F447FA" w:rsidRDefault="00F447FA" w:rsidP="00C83F17">
      <w:pPr>
        <w:spacing w:line="259" w:lineRule="auto"/>
        <w:rPr>
          <w:rFonts w:ascii="Times New Roman" w:hAnsi="Times New Roman"/>
          <w:b/>
          <w:sz w:val="32"/>
          <w:szCs w:val="32"/>
        </w:rPr>
      </w:pPr>
    </w:p>
    <w:p w14:paraId="5E4DD7F6" w14:textId="6B62E5AF" w:rsidR="00F447FA" w:rsidRDefault="00F447FA" w:rsidP="00C83F17">
      <w:pPr>
        <w:spacing w:line="259" w:lineRule="auto"/>
        <w:rPr>
          <w:rFonts w:ascii="Times New Roman" w:hAnsi="Times New Roman"/>
          <w:b/>
          <w:sz w:val="32"/>
          <w:szCs w:val="32"/>
        </w:rPr>
      </w:pPr>
    </w:p>
    <w:p w14:paraId="4C126B4D" w14:textId="79AB4535" w:rsidR="00F447FA" w:rsidRDefault="00F447FA" w:rsidP="00C83F17">
      <w:pPr>
        <w:spacing w:line="259" w:lineRule="auto"/>
        <w:rPr>
          <w:rFonts w:ascii="Times New Roman" w:hAnsi="Times New Roman"/>
          <w:b/>
          <w:sz w:val="32"/>
          <w:szCs w:val="32"/>
        </w:rPr>
      </w:pPr>
    </w:p>
    <w:p w14:paraId="3A8AF319" w14:textId="7F9CCED5" w:rsidR="00F447FA" w:rsidRDefault="00F447FA" w:rsidP="00C83F17">
      <w:pPr>
        <w:spacing w:line="259" w:lineRule="auto"/>
        <w:rPr>
          <w:rFonts w:ascii="Times New Roman" w:hAnsi="Times New Roman"/>
          <w:b/>
          <w:sz w:val="32"/>
          <w:szCs w:val="32"/>
        </w:rPr>
      </w:pPr>
    </w:p>
    <w:p w14:paraId="33BEE31D" w14:textId="17EC14FD" w:rsidR="00F447FA" w:rsidRPr="00C83F17" w:rsidRDefault="00F447FA" w:rsidP="00C83F17">
      <w:pPr>
        <w:spacing w:line="259" w:lineRule="auto"/>
        <w:rPr>
          <w:rFonts w:ascii="Times New Roman" w:hAnsi="Times New Roman"/>
          <w:b/>
          <w:sz w:val="32"/>
          <w:szCs w:val="32"/>
        </w:rPr>
      </w:pPr>
    </w:p>
    <w:p w14:paraId="65521EF2" w14:textId="21213396" w:rsidR="00C83F17" w:rsidRPr="00B86591" w:rsidRDefault="00B86591" w:rsidP="00C83F17">
      <w:pPr>
        <w:spacing w:line="259" w:lineRule="auto"/>
        <w:rPr>
          <w:rFonts w:ascii="Times New Roman" w:hAnsi="Times New Roman"/>
          <w:b/>
          <w:color w:val="215E99" w:themeColor="text2" w:themeTint="BF"/>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00807FDA">
        <w:rPr>
          <w:rFonts w:ascii="Times New Roman" w:hAnsi="Times New Roman"/>
          <w:b/>
          <w:sz w:val="32"/>
          <w:szCs w:val="32"/>
        </w:rPr>
        <w:t xml:space="preserve">     </w:t>
      </w:r>
      <w:r w:rsidR="00C83F17" w:rsidRPr="00E3325C">
        <w:rPr>
          <w:rFonts w:ascii="Times New Roman" w:hAnsi="Times New Roman"/>
          <w:b/>
          <w:color w:val="215E99" w:themeColor="text2" w:themeTint="BF"/>
          <w:sz w:val="40"/>
          <w:szCs w:val="32"/>
        </w:rPr>
        <w:t>Related Work</w:t>
      </w:r>
    </w:p>
    <w:p w14:paraId="1FA0EBCF" w14:textId="77777777" w:rsidR="00F447FA" w:rsidRDefault="00F447FA" w:rsidP="00F447FA">
      <w:pPr>
        <w:pStyle w:val="NormalWeb"/>
      </w:pPr>
      <w:r>
        <w:t>Here are a few areas of related research that align with your "Mutimed Predictor" project:</w:t>
      </w:r>
    </w:p>
    <w:p w14:paraId="0CAB8C22" w14:textId="27D45B4B" w:rsidR="00E513EF" w:rsidRPr="00EE3FEB" w:rsidRDefault="00E513EF" w:rsidP="00E513EF">
      <w:pPr>
        <w:pStyle w:val="Heading3"/>
        <w:rPr>
          <w:rFonts w:ascii="Times New Roman" w:hAnsi="Times New Roman" w:cs="Times New Roman"/>
          <w:b/>
          <w:sz w:val="28"/>
          <w:szCs w:val="28"/>
          <w:u w:val="single"/>
        </w:rPr>
      </w:pPr>
      <w:r w:rsidRPr="00EE3FEB">
        <w:rPr>
          <w:rFonts w:ascii="Times New Roman" w:hAnsi="Times New Roman" w:cs="Times New Roman"/>
          <w:b/>
          <w:sz w:val="28"/>
          <w:szCs w:val="28"/>
        </w:rPr>
        <w:t xml:space="preserve"> (</w:t>
      </w:r>
      <w:proofErr w:type="spellStart"/>
      <w:r w:rsidRPr="00EE3FEB">
        <w:rPr>
          <w:rFonts w:ascii="Times New Roman" w:hAnsi="Times New Roman" w:cs="Times New Roman"/>
          <w:b/>
          <w:sz w:val="28"/>
          <w:szCs w:val="28"/>
        </w:rPr>
        <w:t>i</w:t>
      </w:r>
      <w:proofErr w:type="spellEnd"/>
      <w:r w:rsidRPr="00EE3FEB">
        <w:rPr>
          <w:rFonts w:ascii="Times New Roman" w:hAnsi="Times New Roman" w:cs="Times New Roman"/>
          <w:b/>
          <w:sz w:val="28"/>
          <w:szCs w:val="28"/>
        </w:rPr>
        <w:t>)</w:t>
      </w:r>
      <w:r w:rsidRPr="00EE3FEB">
        <w:rPr>
          <w:rFonts w:ascii="Times New Roman" w:hAnsi="Times New Roman" w:cs="Times New Roman"/>
          <w:b/>
          <w:sz w:val="28"/>
          <w:szCs w:val="28"/>
          <w:u w:val="single"/>
        </w:rPr>
        <w:t xml:space="preserve"> Multi-Disease Prediction Models</w:t>
      </w:r>
    </w:p>
    <w:p w14:paraId="2C2BB6BD" w14:textId="522F9527" w:rsidR="00E513EF" w:rsidRDefault="00E513EF" w:rsidP="00E513EF">
      <w:pPr>
        <w:pStyle w:val="NormalWeb"/>
      </w:pPr>
      <w:r>
        <w:t>Research focuses on developing models capable of predicting multiple diseases with a single framework. Transfer learning is a key method, where a model trained for one disease aids in predicting others, potentially enhancing accuracy and adaptability across different diseases</w:t>
      </w:r>
      <w:r>
        <w:rPr>
          <w:rStyle w:val="Emphasis"/>
          <w:rFonts w:eastAsiaTheme="majorEastAsia"/>
        </w:rPr>
        <w:t>.</w:t>
      </w:r>
    </w:p>
    <w:p w14:paraId="240E47F4" w14:textId="10FEA4BA" w:rsidR="00E513EF" w:rsidRPr="00EE3FEB" w:rsidRDefault="00E513EF" w:rsidP="00E513EF">
      <w:pPr>
        <w:pStyle w:val="Heading3"/>
        <w:rPr>
          <w:rFonts w:ascii="Times New Roman" w:hAnsi="Times New Roman" w:cs="Times New Roman"/>
          <w:b/>
          <w:u w:val="single"/>
        </w:rPr>
      </w:pPr>
      <w:r w:rsidRPr="00EE3FEB">
        <w:rPr>
          <w:rFonts w:ascii="Times New Roman" w:hAnsi="Times New Roman" w:cs="Times New Roman"/>
          <w:b/>
        </w:rPr>
        <w:t xml:space="preserve">(ii) </w:t>
      </w:r>
      <w:r w:rsidRPr="00EE3FEB">
        <w:rPr>
          <w:rFonts w:ascii="Times New Roman" w:hAnsi="Times New Roman" w:cs="Times New Roman"/>
          <w:b/>
          <w:u w:val="single"/>
        </w:rPr>
        <w:t>Ensemble Learning in Healthcare</w:t>
      </w:r>
    </w:p>
    <w:p w14:paraId="52EB2691" w14:textId="1506DF82" w:rsidR="00E513EF" w:rsidRDefault="00E513EF" w:rsidP="00E513EF">
      <w:pPr>
        <w:pStyle w:val="NormalWeb"/>
      </w:pPr>
      <w:r>
        <w:t xml:space="preserve">Ensemble methods, such as Random Forest and </w:t>
      </w:r>
      <w:proofErr w:type="spellStart"/>
      <w:r>
        <w:t>XGBoost</w:t>
      </w:r>
      <w:proofErr w:type="spellEnd"/>
      <w:r>
        <w:t>, are used to combine different machine learning algorithms to improve prediction accuracy for diseases like diabetes, cardiovascular issues, and neurological conditions. These models are particularly useful in handling complex healthcare data.</w:t>
      </w:r>
      <w:r>
        <w:br/>
      </w:r>
      <w:r w:rsidRPr="00917899">
        <w:rPr>
          <w:rStyle w:val="Emphasis"/>
          <w:rFonts w:eastAsiaTheme="majorEastAsia"/>
          <w:b/>
        </w:rPr>
        <w:t>paper</w:t>
      </w:r>
      <w:r>
        <w:t>: "Ensemble methods in medical diagnostics"</w:t>
      </w:r>
      <w:r w:rsidR="00F3738C">
        <w:t>(</w:t>
      </w:r>
      <w:r>
        <w:t xml:space="preserve"> </w:t>
      </w:r>
      <w:r w:rsidR="00F3738C" w:rsidRPr="00F3738C">
        <w:t>https://arxiv.org/abs/2304.05367</w:t>
      </w:r>
      <w:r w:rsidR="00F3738C">
        <w:t>)</w:t>
      </w:r>
    </w:p>
    <w:p w14:paraId="22337B18" w14:textId="29398FDA" w:rsidR="00E513EF" w:rsidRPr="00EE3FEB" w:rsidRDefault="00E513EF" w:rsidP="00E513EF">
      <w:pPr>
        <w:pStyle w:val="Heading3"/>
        <w:rPr>
          <w:rFonts w:ascii="Times New Roman" w:hAnsi="Times New Roman" w:cs="Times New Roman"/>
          <w:b/>
          <w:u w:val="single"/>
        </w:rPr>
      </w:pPr>
      <w:r w:rsidRPr="00EE3FEB">
        <w:rPr>
          <w:rFonts w:ascii="Times New Roman" w:hAnsi="Times New Roman" w:cs="Times New Roman"/>
          <w:b/>
        </w:rPr>
        <w:t xml:space="preserve">(iii) </w:t>
      </w:r>
      <w:r w:rsidRPr="00EE3FEB">
        <w:rPr>
          <w:rFonts w:ascii="Times New Roman" w:hAnsi="Times New Roman" w:cs="Times New Roman"/>
          <w:b/>
          <w:u w:val="single"/>
        </w:rPr>
        <w:t xml:space="preserve"> Feature Engineering for Disease Prediction</w:t>
      </w:r>
    </w:p>
    <w:p w14:paraId="2C060935" w14:textId="3FCBF357" w:rsidR="00E513EF" w:rsidRDefault="00E513EF" w:rsidP="00E513EF">
      <w:pPr>
        <w:pStyle w:val="NormalWeb"/>
      </w:pPr>
      <w:r>
        <w:t xml:space="preserve"> Methods like genetic algorithms and recursive feature elimination are explored to enhance model efficiency, especially in multi-disease scenarios that involve diverse data types (e.g., genetic, biometric, lifestyle).</w:t>
      </w:r>
      <w:r>
        <w:br/>
      </w:r>
      <w:r w:rsidR="00D43A1E">
        <w:rPr>
          <w:rStyle w:val="Emphasis"/>
          <w:rFonts w:eastAsiaTheme="majorEastAsia"/>
          <w:b/>
        </w:rPr>
        <w:tab/>
      </w:r>
      <w:r w:rsidRPr="00917899">
        <w:rPr>
          <w:rStyle w:val="Emphasis"/>
          <w:rFonts w:eastAsiaTheme="majorEastAsia"/>
          <w:b/>
        </w:rPr>
        <w:t>paper</w:t>
      </w:r>
      <w:r w:rsidRPr="00917899">
        <w:rPr>
          <w:b/>
        </w:rPr>
        <w:t>:</w:t>
      </w:r>
      <w:r>
        <w:t xml:space="preserve"> "Feature Selection and Feature Engineering for Healthcare" </w:t>
      </w:r>
      <w:r w:rsidR="00F3738C">
        <w:t>(</w:t>
      </w:r>
      <w:r w:rsidR="00F3738C" w:rsidRPr="00F3738C">
        <w:t xml:space="preserve">https://www.sciencedirect.com/science/article/abs/pii/S0010482519302525 </w:t>
      </w:r>
      <w:r w:rsidR="00F3738C">
        <w:t>)</w:t>
      </w:r>
    </w:p>
    <w:p w14:paraId="7E9C06A6" w14:textId="418420C8" w:rsidR="00E513EF" w:rsidRPr="00EE3FEB" w:rsidRDefault="00E513EF" w:rsidP="00E513EF">
      <w:pPr>
        <w:pStyle w:val="Heading3"/>
        <w:rPr>
          <w:rFonts w:ascii="Times New Roman" w:hAnsi="Times New Roman" w:cs="Times New Roman"/>
          <w:b/>
          <w:u w:val="single"/>
        </w:rPr>
      </w:pPr>
      <w:r w:rsidRPr="00EE3FEB">
        <w:rPr>
          <w:rFonts w:ascii="Times New Roman" w:hAnsi="Times New Roman" w:cs="Times New Roman"/>
          <w:b/>
        </w:rPr>
        <w:t xml:space="preserve">(iv) </w:t>
      </w:r>
      <w:r w:rsidRPr="00EE3FEB">
        <w:rPr>
          <w:rFonts w:ascii="Times New Roman" w:hAnsi="Times New Roman" w:cs="Times New Roman"/>
          <w:b/>
          <w:u w:val="single"/>
        </w:rPr>
        <w:t xml:space="preserve"> Explainable AI in Health Predictions</w:t>
      </w:r>
    </w:p>
    <w:p w14:paraId="38D0294D" w14:textId="0E1DAD35" w:rsidR="00F3738C" w:rsidRDefault="00E513EF" w:rsidP="00E513EF">
      <w:pPr>
        <w:pStyle w:val="NormalWeb"/>
      </w:pPr>
      <w:r>
        <w:t>Explainable AI (XAI) methods, such as SHAP and LIME, are employed to interpret and explain predictions in healthcare models, making them more transparent and understandable for healthcare professionals.</w:t>
      </w:r>
      <w:r>
        <w:br/>
      </w:r>
      <w:r w:rsidR="00917899">
        <w:rPr>
          <w:rStyle w:val="Emphasis"/>
          <w:rFonts w:eastAsiaTheme="majorEastAsia"/>
        </w:rPr>
        <w:tab/>
      </w:r>
      <w:r w:rsidRPr="00917899">
        <w:rPr>
          <w:rStyle w:val="Emphasis"/>
          <w:rFonts w:eastAsiaTheme="majorEastAsia"/>
          <w:b/>
        </w:rPr>
        <w:t>paper</w:t>
      </w:r>
      <w:r>
        <w:t>: "Explainable Artificial Intelligence for Healthcare Decision Support"</w:t>
      </w:r>
      <w:r w:rsidR="00F3738C">
        <w:t xml:space="preserve"> (</w:t>
      </w:r>
      <w:r w:rsidR="00F3738C" w:rsidRPr="00F3738C">
        <w:t>https://www.researchgate.net/publication/375672036_Explainable_AI_for_Healthcare_Decision_Support_Systems</w:t>
      </w:r>
      <w:r w:rsidR="00F3738C">
        <w:t>)</w:t>
      </w:r>
    </w:p>
    <w:p w14:paraId="297EC97F" w14:textId="03F340F7" w:rsidR="00E513EF" w:rsidRPr="00EE3FEB" w:rsidRDefault="00E513EF" w:rsidP="00E513EF">
      <w:pPr>
        <w:pStyle w:val="Heading3"/>
        <w:rPr>
          <w:rFonts w:ascii="Times New Roman" w:hAnsi="Times New Roman" w:cs="Times New Roman"/>
          <w:b/>
        </w:rPr>
      </w:pPr>
      <w:r w:rsidRPr="00EE3FEB">
        <w:rPr>
          <w:rFonts w:ascii="Times New Roman" w:hAnsi="Times New Roman" w:cs="Times New Roman"/>
          <w:b/>
        </w:rPr>
        <w:t>(v) Predictive Modeling with Real-Time Data Integration</w:t>
      </w:r>
    </w:p>
    <w:p w14:paraId="007AA712" w14:textId="77777777" w:rsidR="00D43A1E" w:rsidRDefault="00E513EF" w:rsidP="00E513EF">
      <w:pPr>
        <w:pStyle w:val="NormalWeb"/>
      </w:pPr>
      <w:r>
        <w:t>Studies are investigating the integration of real-time data from wearable devices (e.g., smartwatches, fitness trackers) for chronic disease prediction, particularly for diabetes and heart diseases.</w:t>
      </w:r>
    </w:p>
    <w:p w14:paraId="0004D286" w14:textId="4C840CAB" w:rsidR="00E513EF" w:rsidRDefault="00D43A1E" w:rsidP="00E513EF">
      <w:pPr>
        <w:pStyle w:val="NormalWeb"/>
      </w:pPr>
      <w:r>
        <w:rPr>
          <w:rStyle w:val="Emphasis"/>
          <w:rFonts w:eastAsiaTheme="majorEastAsia"/>
          <w:b/>
        </w:rPr>
        <w:tab/>
      </w:r>
      <w:r w:rsidR="00E513EF" w:rsidRPr="00917899">
        <w:rPr>
          <w:rStyle w:val="Emphasis"/>
          <w:rFonts w:eastAsiaTheme="majorEastAsia"/>
          <w:b/>
        </w:rPr>
        <w:t>paper</w:t>
      </w:r>
      <w:r w:rsidR="00E513EF" w:rsidRPr="00917899">
        <w:rPr>
          <w:b/>
        </w:rPr>
        <w:t>:</w:t>
      </w:r>
      <w:r w:rsidR="00E513EF">
        <w:t xml:space="preserve"> "Real-time Healthcare Prediction with IoT Devices</w:t>
      </w:r>
      <w:r w:rsidR="00F3738C">
        <w:t>” (</w:t>
      </w:r>
      <w:r w:rsidR="00F3738C" w:rsidRPr="00F3738C">
        <w:t>https://www.researchgate.net/publication/351413253_Real_Time_Health_Monitoring_System_Using_IoT</w:t>
      </w:r>
      <w:r w:rsidR="00F3738C">
        <w:t>)</w:t>
      </w:r>
      <w:r w:rsidR="00E513EF">
        <w:t>.</w:t>
      </w:r>
    </w:p>
    <w:p w14:paraId="540D19CC" w14:textId="7B9D5D13" w:rsidR="00E513EF" w:rsidRPr="00EE3FEB" w:rsidRDefault="00E513EF" w:rsidP="00E513EF">
      <w:pPr>
        <w:pStyle w:val="Heading3"/>
        <w:rPr>
          <w:rFonts w:ascii="Times New Roman" w:hAnsi="Times New Roman" w:cs="Times New Roman"/>
          <w:b/>
          <w:u w:val="single"/>
        </w:rPr>
      </w:pPr>
      <w:r w:rsidRPr="00EE3FEB">
        <w:rPr>
          <w:rFonts w:ascii="Times New Roman" w:hAnsi="Times New Roman" w:cs="Times New Roman"/>
          <w:b/>
        </w:rPr>
        <w:t xml:space="preserve">(vi) </w:t>
      </w:r>
      <w:r w:rsidRPr="00EE3FEB">
        <w:rPr>
          <w:rFonts w:ascii="Times New Roman" w:hAnsi="Times New Roman" w:cs="Times New Roman"/>
          <w:b/>
          <w:u w:val="single"/>
        </w:rPr>
        <w:t xml:space="preserve"> Early Detection of Parkinson’s Using Voice and Motor Skills Analysis</w:t>
      </w:r>
    </w:p>
    <w:p w14:paraId="5DCB5302" w14:textId="77777777" w:rsidR="00E513EF" w:rsidRDefault="00E513EF" w:rsidP="00E513EF">
      <w:pPr>
        <w:pStyle w:val="NormalWeb"/>
      </w:pPr>
      <w:r>
        <w:t>Research is being conducted on using voice and motor skill to detect early signs of Parkinson’s disease</w:t>
      </w:r>
    </w:p>
    <w:p w14:paraId="15A38D04" w14:textId="6FAD1353" w:rsidR="00E513EF" w:rsidRDefault="00E513EF" w:rsidP="00E513EF">
      <w:pPr>
        <w:pStyle w:val="NormalWeb"/>
      </w:pPr>
      <w:r w:rsidRPr="00E513EF">
        <w:rPr>
          <w:rStyle w:val="Emphasis"/>
          <w:rFonts w:eastAsiaTheme="majorEastAsia"/>
          <w:b/>
        </w:rPr>
        <w:t>paper</w:t>
      </w:r>
      <w:r w:rsidRPr="00E513EF">
        <w:rPr>
          <w:b/>
        </w:rPr>
        <w:t>:</w:t>
      </w:r>
      <w:r>
        <w:t xml:space="preserve"> "Early Detection of Parkinson’s Disease using Speech and Motor Skills" </w:t>
      </w:r>
      <w:r>
        <w:tab/>
      </w:r>
      <w:r>
        <w:tab/>
      </w:r>
      <w:r>
        <w:tab/>
      </w:r>
      <w:r>
        <w:tab/>
        <w:t>(</w:t>
      </w:r>
      <w:r w:rsidRPr="00E513EF">
        <w:t>https://arxiv.org/html/2406.02608v1</w:t>
      </w:r>
      <w:r>
        <w:t>).</w:t>
      </w:r>
    </w:p>
    <w:p w14:paraId="3E6594FD" w14:textId="5A53121E" w:rsidR="00E513EF" w:rsidRPr="00EE3FEB" w:rsidRDefault="00E513EF" w:rsidP="00E513EF">
      <w:pPr>
        <w:pStyle w:val="Heading3"/>
        <w:rPr>
          <w:rFonts w:ascii="Times New Roman" w:hAnsi="Times New Roman" w:cs="Times New Roman"/>
          <w:b/>
          <w:u w:val="single"/>
        </w:rPr>
      </w:pPr>
      <w:r w:rsidRPr="00EE3FEB">
        <w:rPr>
          <w:rFonts w:ascii="Times New Roman" w:hAnsi="Times New Roman" w:cs="Times New Roman"/>
          <w:b/>
        </w:rPr>
        <w:t xml:space="preserve">(vii) </w:t>
      </w:r>
      <w:r w:rsidRPr="00EE3FEB">
        <w:rPr>
          <w:rFonts w:ascii="Times New Roman" w:hAnsi="Times New Roman" w:cs="Times New Roman"/>
          <w:b/>
          <w:u w:val="single"/>
        </w:rPr>
        <w:t>Cross-Domain Transfer Learning</w:t>
      </w:r>
    </w:p>
    <w:p w14:paraId="4469F8B1" w14:textId="1B8DF2AD" w:rsidR="00F3738C" w:rsidRPr="00E513EF" w:rsidRDefault="00E513EF" w:rsidP="00E513EF">
      <w:pPr>
        <w:pStyle w:val="NormalWeb"/>
      </w:pPr>
      <w:r>
        <w:t>Cross-domain transfer learning explores applying models trained on one disease to predict other related conditions, especially useful in scenarios where data for rare diseases is limited. This method has potential in expanding disease prediction capabilities without requiring large, disease-specific datasets.</w:t>
      </w:r>
      <w:r>
        <w:br/>
      </w:r>
      <w:r w:rsidR="00E8273D">
        <w:rPr>
          <w:rStyle w:val="Emphasis"/>
          <w:rFonts w:eastAsiaTheme="majorEastAsia"/>
          <w:b/>
        </w:rPr>
        <w:tab/>
      </w:r>
      <w:r w:rsidRPr="00917899">
        <w:rPr>
          <w:rStyle w:val="Emphasis"/>
          <w:rFonts w:eastAsiaTheme="majorEastAsia"/>
          <w:b/>
        </w:rPr>
        <w:t>paper</w:t>
      </w:r>
      <w:r>
        <w:t>: "Transfer Learning for Disease Prediction</w:t>
      </w:r>
      <w:r w:rsidR="00917899">
        <w:t>”</w:t>
      </w:r>
      <w:r w:rsidR="00F3738C">
        <w:t xml:space="preserve"> (</w:t>
      </w:r>
      <w:r w:rsidR="00F3738C" w:rsidRPr="00F3738C">
        <w:t>https://www.researchgate.net/publication/319870314_Disease_Prediction_Based_on_Transfer_Learning_in_Individual_Healthcare</w:t>
      </w:r>
      <w:r w:rsidR="00F3738C">
        <w:t>)</w:t>
      </w:r>
    </w:p>
    <w:p w14:paraId="28AC9B9E" w14:textId="3D1B8E67" w:rsidR="00C83F17" w:rsidRDefault="00C83F17" w:rsidP="00C83F17">
      <w:pPr>
        <w:spacing w:line="259" w:lineRule="auto"/>
        <w:rPr>
          <w:rFonts w:ascii="Times New Roman" w:hAnsi="Times New Roman"/>
          <w:b/>
          <w:sz w:val="32"/>
          <w:szCs w:val="32"/>
        </w:rPr>
      </w:pPr>
    </w:p>
    <w:p w14:paraId="6532C81A" w14:textId="6833809C" w:rsidR="00F447FA" w:rsidRDefault="00F447FA" w:rsidP="00C83F17">
      <w:pPr>
        <w:spacing w:line="259" w:lineRule="auto"/>
        <w:rPr>
          <w:rFonts w:ascii="Times New Roman" w:hAnsi="Times New Roman"/>
          <w:b/>
          <w:sz w:val="32"/>
          <w:szCs w:val="32"/>
        </w:rPr>
      </w:pPr>
    </w:p>
    <w:p w14:paraId="1AD9C17B" w14:textId="2EE0593C" w:rsidR="00F447FA" w:rsidRDefault="00F447FA" w:rsidP="00C83F17">
      <w:pPr>
        <w:spacing w:line="259" w:lineRule="auto"/>
        <w:rPr>
          <w:rFonts w:ascii="Times New Roman" w:hAnsi="Times New Roman"/>
          <w:b/>
          <w:sz w:val="32"/>
          <w:szCs w:val="32"/>
        </w:rPr>
      </w:pPr>
    </w:p>
    <w:p w14:paraId="6FCC2C8F" w14:textId="06D65B05" w:rsidR="00F447FA" w:rsidRDefault="00F447FA" w:rsidP="00C83F17">
      <w:pPr>
        <w:spacing w:line="259" w:lineRule="auto"/>
        <w:rPr>
          <w:rFonts w:ascii="Times New Roman" w:hAnsi="Times New Roman"/>
          <w:b/>
          <w:sz w:val="32"/>
          <w:szCs w:val="32"/>
        </w:rPr>
      </w:pPr>
    </w:p>
    <w:p w14:paraId="686E8609" w14:textId="73190273" w:rsidR="00F447FA" w:rsidRDefault="00F447FA" w:rsidP="00C83F17">
      <w:pPr>
        <w:spacing w:line="259" w:lineRule="auto"/>
        <w:rPr>
          <w:rFonts w:ascii="Times New Roman" w:hAnsi="Times New Roman"/>
          <w:b/>
          <w:sz w:val="32"/>
          <w:szCs w:val="32"/>
        </w:rPr>
      </w:pPr>
    </w:p>
    <w:p w14:paraId="217FE74C" w14:textId="42D90947" w:rsidR="00F447FA" w:rsidRDefault="00F447FA" w:rsidP="00C83F17">
      <w:pPr>
        <w:spacing w:line="259" w:lineRule="auto"/>
        <w:rPr>
          <w:rFonts w:ascii="Times New Roman" w:hAnsi="Times New Roman"/>
          <w:b/>
          <w:sz w:val="32"/>
          <w:szCs w:val="32"/>
        </w:rPr>
      </w:pPr>
    </w:p>
    <w:p w14:paraId="1B45CB40" w14:textId="5F9323A6" w:rsidR="00F447FA" w:rsidRDefault="00F447FA" w:rsidP="00C83F17">
      <w:pPr>
        <w:spacing w:line="259" w:lineRule="auto"/>
        <w:rPr>
          <w:rFonts w:ascii="Times New Roman" w:hAnsi="Times New Roman"/>
          <w:b/>
          <w:sz w:val="32"/>
          <w:szCs w:val="32"/>
        </w:rPr>
      </w:pPr>
    </w:p>
    <w:p w14:paraId="2ACB897F" w14:textId="5D66A015" w:rsidR="00F447FA" w:rsidRDefault="00F447FA" w:rsidP="00C83F17">
      <w:pPr>
        <w:spacing w:line="259" w:lineRule="auto"/>
        <w:rPr>
          <w:rFonts w:ascii="Times New Roman" w:hAnsi="Times New Roman"/>
          <w:b/>
          <w:sz w:val="32"/>
          <w:szCs w:val="32"/>
        </w:rPr>
      </w:pPr>
    </w:p>
    <w:p w14:paraId="45182264" w14:textId="49EC2B39" w:rsidR="00F447FA" w:rsidRDefault="00F447FA" w:rsidP="00C83F17">
      <w:pPr>
        <w:spacing w:line="259" w:lineRule="auto"/>
        <w:rPr>
          <w:rFonts w:ascii="Times New Roman" w:hAnsi="Times New Roman"/>
          <w:b/>
          <w:sz w:val="32"/>
          <w:szCs w:val="32"/>
        </w:rPr>
      </w:pPr>
    </w:p>
    <w:p w14:paraId="0442FBD5" w14:textId="18C3D0DB" w:rsidR="00F447FA" w:rsidRDefault="00F447FA" w:rsidP="00C83F17">
      <w:pPr>
        <w:spacing w:line="259" w:lineRule="auto"/>
        <w:rPr>
          <w:rFonts w:ascii="Times New Roman" w:hAnsi="Times New Roman"/>
          <w:b/>
          <w:sz w:val="32"/>
          <w:szCs w:val="32"/>
        </w:rPr>
      </w:pPr>
    </w:p>
    <w:p w14:paraId="2B30170F" w14:textId="6EF16872" w:rsidR="00F447FA" w:rsidRDefault="00F447FA" w:rsidP="00C83F17">
      <w:pPr>
        <w:spacing w:line="259" w:lineRule="auto"/>
        <w:rPr>
          <w:rFonts w:ascii="Times New Roman" w:hAnsi="Times New Roman"/>
          <w:b/>
          <w:sz w:val="32"/>
          <w:szCs w:val="32"/>
        </w:rPr>
      </w:pPr>
    </w:p>
    <w:p w14:paraId="3E40E0FD" w14:textId="5A042240" w:rsidR="00F447FA" w:rsidRDefault="00F447FA" w:rsidP="00C83F17">
      <w:pPr>
        <w:spacing w:line="259" w:lineRule="auto"/>
        <w:rPr>
          <w:rFonts w:ascii="Times New Roman" w:hAnsi="Times New Roman"/>
          <w:b/>
          <w:sz w:val="32"/>
          <w:szCs w:val="32"/>
        </w:rPr>
      </w:pPr>
    </w:p>
    <w:p w14:paraId="6BA2D102" w14:textId="603918CF" w:rsidR="00F447FA" w:rsidRDefault="00F447FA" w:rsidP="00C83F17">
      <w:pPr>
        <w:spacing w:line="259" w:lineRule="auto"/>
        <w:rPr>
          <w:rFonts w:ascii="Times New Roman" w:hAnsi="Times New Roman"/>
          <w:b/>
          <w:sz w:val="32"/>
          <w:szCs w:val="32"/>
        </w:rPr>
      </w:pPr>
    </w:p>
    <w:p w14:paraId="0979AA60" w14:textId="1B89CAF1" w:rsidR="00F447FA" w:rsidRDefault="00F447FA" w:rsidP="00C83F17">
      <w:pPr>
        <w:spacing w:line="259" w:lineRule="auto"/>
        <w:rPr>
          <w:rFonts w:ascii="Times New Roman" w:hAnsi="Times New Roman"/>
          <w:b/>
          <w:sz w:val="32"/>
          <w:szCs w:val="32"/>
        </w:rPr>
      </w:pPr>
    </w:p>
    <w:p w14:paraId="5E869012" w14:textId="77777777" w:rsidR="00F447FA" w:rsidRDefault="00F447FA" w:rsidP="00C83F17">
      <w:pPr>
        <w:spacing w:line="259" w:lineRule="auto"/>
        <w:rPr>
          <w:rFonts w:ascii="Times New Roman" w:hAnsi="Times New Roman"/>
          <w:b/>
          <w:sz w:val="32"/>
          <w:szCs w:val="32"/>
        </w:rPr>
      </w:pPr>
    </w:p>
    <w:p w14:paraId="3410D4C4" w14:textId="3FB7D65A" w:rsidR="00C83F17" w:rsidRPr="00E21A5C" w:rsidRDefault="00B86591" w:rsidP="00C83F17">
      <w:pPr>
        <w:spacing w:line="259" w:lineRule="auto"/>
        <w:rPr>
          <w:rFonts w:ascii="Times New Roman" w:hAnsi="Times New Roman"/>
          <w:b/>
          <w:color w:val="215E99" w:themeColor="text2" w:themeTint="BF"/>
          <w:sz w:val="36"/>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00E3325C">
        <w:rPr>
          <w:rFonts w:ascii="Times New Roman" w:hAnsi="Times New Roman"/>
          <w:b/>
          <w:sz w:val="32"/>
          <w:szCs w:val="32"/>
        </w:rPr>
        <w:tab/>
      </w:r>
      <w:r w:rsidR="00C83F17" w:rsidRPr="00E21A5C">
        <w:rPr>
          <w:rFonts w:ascii="Times New Roman" w:hAnsi="Times New Roman"/>
          <w:b/>
          <w:color w:val="215E99" w:themeColor="text2" w:themeTint="BF"/>
          <w:sz w:val="36"/>
          <w:szCs w:val="32"/>
        </w:rPr>
        <w:t>Methodology</w:t>
      </w:r>
    </w:p>
    <w:p w14:paraId="33627D42" w14:textId="1F242C54" w:rsidR="001858EF" w:rsidRPr="00EE3FEB" w:rsidRDefault="00C83F17" w:rsidP="00C83F17">
      <w:pPr>
        <w:spacing w:line="259" w:lineRule="auto"/>
        <w:rPr>
          <w:ins w:id="3" w:author="admin" w:date="2024-11-08T22:17:00Z"/>
          <w:rFonts w:ascii="Times New Roman" w:hAnsi="Times New Roman"/>
          <w:b/>
          <w:sz w:val="32"/>
          <w:szCs w:val="32"/>
        </w:rPr>
      </w:pPr>
      <w:r w:rsidRPr="00EE3FEB">
        <w:rPr>
          <w:rFonts w:ascii="Times New Roman" w:hAnsi="Times New Roman"/>
          <w:b/>
          <w:sz w:val="32"/>
          <w:szCs w:val="32"/>
        </w:rPr>
        <w:t>1. Data Collection</w:t>
      </w:r>
      <w:r w:rsidR="00E21A5C">
        <w:rPr>
          <w:rFonts w:ascii="Times New Roman" w:hAnsi="Times New Roman"/>
          <w:b/>
          <w:sz w:val="32"/>
          <w:szCs w:val="32"/>
        </w:rPr>
        <w:t xml:space="preserve"> from Kaggle:</w:t>
      </w:r>
    </w:p>
    <w:p w14:paraId="3BD57F71" w14:textId="7010C645" w:rsidR="00F3738C" w:rsidRPr="00F3738C" w:rsidRDefault="00C83F17" w:rsidP="00F3738C">
      <w:pPr>
        <w:pStyle w:val="ListParagraph"/>
        <w:numPr>
          <w:ilvl w:val="0"/>
          <w:numId w:val="5"/>
        </w:numPr>
        <w:spacing w:line="259" w:lineRule="auto"/>
        <w:rPr>
          <w:ins w:id="4" w:author="admin" w:date="2024-11-08T22:17:00Z"/>
          <w:rFonts w:ascii="Times New Roman" w:hAnsi="Times New Roman"/>
          <w:sz w:val="32"/>
          <w:szCs w:val="32"/>
          <w:rPrChange w:id="5" w:author="admin" w:date="2024-11-08T22:18:00Z">
            <w:rPr>
              <w:ins w:id="6" w:author="admin" w:date="2024-11-08T22:17:00Z"/>
            </w:rPr>
          </w:rPrChange>
        </w:rPr>
      </w:pPr>
      <w:del w:id="7" w:author="admin" w:date="2024-11-08T22:18:00Z">
        <w:r w:rsidRPr="001858EF" w:rsidDel="001858EF">
          <w:rPr>
            <w:rFonts w:ascii="Times New Roman" w:hAnsi="Times New Roman"/>
            <w:sz w:val="32"/>
            <w:szCs w:val="32"/>
            <w:rPrChange w:id="8" w:author="admin" w:date="2024-11-08T22:18:00Z">
              <w:rPr/>
            </w:rPrChange>
          </w:rPr>
          <w:delText xml:space="preserve"> </w:delText>
        </w:r>
      </w:del>
      <w:r w:rsidRPr="001858EF">
        <w:rPr>
          <w:rFonts w:ascii="Times New Roman" w:hAnsi="Times New Roman"/>
          <w:sz w:val="32"/>
          <w:szCs w:val="32"/>
          <w:rPrChange w:id="9" w:author="admin" w:date="2024-11-08T22:18:00Z">
            <w:rPr/>
          </w:rPrChange>
        </w:rPr>
        <w:t>Datasets for Diabetes</w:t>
      </w:r>
      <w:ins w:id="10" w:author="admin" w:date="2024-11-08T22:19:00Z">
        <w:r w:rsidR="001858EF">
          <w:rPr>
            <w:rFonts w:ascii="Times New Roman" w:hAnsi="Times New Roman"/>
            <w:sz w:val="32"/>
            <w:szCs w:val="32"/>
          </w:rPr>
          <w:t xml:space="preserve"> (</w:t>
        </w:r>
        <w:r w:rsidR="001858EF" w:rsidRPr="001858EF">
          <w:rPr>
            <w:rFonts w:ascii="Times New Roman" w:hAnsi="Times New Roman"/>
            <w:sz w:val="32"/>
            <w:szCs w:val="32"/>
          </w:rPr>
          <w:t>https://www.kaggle.com/datasets/mathchi/diabetes-data-set</w:t>
        </w:r>
        <w:r w:rsidR="001858EF">
          <w:rPr>
            <w:rFonts w:ascii="Times New Roman" w:hAnsi="Times New Roman"/>
            <w:sz w:val="32"/>
            <w:szCs w:val="32"/>
          </w:rPr>
          <w:t>)</w:t>
        </w:r>
      </w:ins>
      <w:del w:id="11" w:author="admin" w:date="2024-11-08T22:18:00Z">
        <w:r w:rsidRPr="001858EF" w:rsidDel="001858EF">
          <w:rPr>
            <w:rFonts w:ascii="Times New Roman" w:hAnsi="Times New Roman"/>
            <w:sz w:val="32"/>
            <w:szCs w:val="32"/>
            <w:rPrChange w:id="12" w:author="admin" w:date="2024-11-08T22:18:00Z">
              <w:rPr/>
            </w:rPrChange>
          </w:rPr>
          <w:delText>,</w:delText>
        </w:r>
      </w:del>
    </w:p>
    <w:p w14:paraId="49A548ED" w14:textId="727DD38B" w:rsidR="001858EF" w:rsidRPr="001858EF" w:rsidRDefault="00C83F17">
      <w:pPr>
        <w:pStyle w:val="ListParagraph"/>
        <w:numPr>
          <w:ilvl w:val="0"/>
          <w:numId w:val="5"/>
        </w:numPr>
        <w:spacing w:line="259" w:lineRule="auto"/>
        <w:rPr>
          <w:ins w:id="13" w:author="admin" w:date="2024-11-08T22:17:00Z"/>
          <w:rFonts w:ascii="Times New Roman" w:hAnsi="Times New Roman"/>
          <w:sz w:val="32"/>
          <w:szCs w:val="32"/>
          <w:rPrChange w:id="14" w:author="admin" w:date="2024-11-08T22:18:00Z">
            <w:rPr>
              <w:ins w:id="15" w:author="admin" w:date="2024-11-08T22:17:00Z"/>
            </w:rPr>
          </w:rPrChange>
        </w:rPr>
        <w:pPrChange w:id="16" w:author="admin" w:date="2024-11-08T22:18:00Z">
          <w:pPr>
            <w:spacing w:line="259" w:lineRule="auto"/>
          </w:pPr>
        </w:pPrChange>
      </w:pPr>
      <w:del w:id="17" w:author="admin" w:date="2024-11-08T22:17:00Z">
        <w:r w:rsidRPr="001858EF" w:rsidDel="001858EF">
          <w:rPr>
            <w:rFonts w:ascii="Times New Roman" w:hAnsi="Times New Roman"/>
            <w:sz w:val="32"/>
            <w:szCs w:val="32"/>
            <w:rPrChange w:id="18" w:author="admin" w:date="2024-11-08T22:18:00Z">
              <w:rPr/>
            </w:rPrChange>
          </w:rPr>
          <w:delText xml:space="preserve"> </w:delText>
        </w:r>
      </w:del>
      <w:r w:rsidRPr="001858EF">
        <w:rPr>
          <w:rFonts w:ascii="Times New Roman" w:hAnsi="Times New Roman"/>
          <w:sz w:val="32"/>
          <w:szCs w:val="32"/>
          <w:rPrChange w:id="19" w:author="admin" w:date="2024-11-08T22:18:00Z">
            <w:rPr/>
          </w:rPrChange>
        </w:rPr>
        <w:t>Heart Disease</w:t>
      </w:r>
      <w:ins w:id="20" w:author="admin" w:date="2024-11-08T22:19:00Z">
        <w:r w:rsidR="00E01211">
          <w:rPr>
            <w:rFonts w:ascii="Times New Roman" w:hAnsi="Times New Roman"/>
            <w:sz w:val="32"/>
            <w:szCs w:val="32"/>
          </w:rPr>
          <w:t xml:space="preserve"> (</w:t>
        </w:r>
      </w:ins>
      <w:r w:rsidR="00F3738C" w:rsidRPr="00F3738C">
        <w:rPr>
          <w:rFonts w:ascii="Times New Roman" w:hAnsi="Times New Roman"/>
          <w:sz w:val="32"/>
          <w:szCs w:val="32"/>
        </w:rPr>
        <w:t>https://www.kaggle.com/datasets/johnsmith88/heart-disease-dataset</w:t>
      </w:r>
      <w:ins w:id="21" w:author="admin" w:date="2024-11-08T22:19:00Z">
        <w:r w:rsidR="00E01211">
          <w:rPr>
            <w:rFonts w:ascii="Times New Roman" w:hAnsi="Times New Roman"/>
            <w:sz w:val="32"/>
            <w:szCs w:val="32"/>
          </w:rPr>
          <w:t>)</w:t>
        </w:r>
      </w:ins>
      <w:del w:id="22" w:author="admin" w:date="2024-11-08T22:18:00Z">
        <w:r w:rsidRPr="001858EF" w:rsidDel="001858EF">
          <w:rPr>
            <w:rFonts w:ascii="Times New Roman" w:hAnsi="Times New Roman"/>
            <w:sz w:val="32"/>
            <w:szCs w:val="32"/>
            <w:rPrChange w:id="23" w:author="admin" w:date="2024-11-08T22:18:00Z">
              <w:rPr/>
            </w:rPrChange>
          </w:rPr>
          <w:delText>,</w:delText>
        </w:r>
      </w:del>
    </w:p>
    <w:p w14:paraId="04BF387A" w14:textId="473F34CF" w:rsidR="00C83F17" w:rsidRPr="001858EF" w:rsidRDefault="00C83F17">
      <w:pPr>
        <w:pStyle w:val="ListParagraph"/>
        <w:numPr>
          <w:ilvl w:val="0"/>
          <w:numId w:val="5"/>
        </w:numPr>
        <w:spacing w:line="259" w:lineRule="auto"/>
        <w:rPr>
          <w:rFonts w:ascii="Times New Roman" w:hAnsi="Times New Roman"/>
          <w:sz w:val="32"/>
          <w:szCs w:val="32"/>
          <w:rPrChange w:id="24" w:author="admin" w:date="2024-11-08T22:18:00Z">
            <w:rPr/>
          </w:rPrChange>
        </w:rPr>
        <w:pPrChange w:id="25" w:author="admin" w:date="2024-11-08T22:18:00Z">
          <w:pPr>
            <w:spacing w:line="259" w:lineRule="auto"/>
          </w:pPr>
        </w:pPrChange>
      </w:pPr>
      <w:del w:id="26" w:author="admin" w:date="2024-11-08T22:17:00Z">
        <w:r w:rsidRPr="001858EF" w:rsidDel="001858EF">
          <w:rPr>
            <w:rFonts w:ascii="Times New Roman" w:hAnsi="Times New Roman"/>
            <w:sz w:val="32"/>
            <w:szCs w:val="32"/>
            <w:rPrChange w:id="27" w:author="admin" w:date="2024-11-08T22:18:00Z">
              <w:rPr/>
            </w:rPrChange>
          </w:rPr>
          <w:delText xml:space="preserve"> and </w:delText>
        </w:r>
      </w:del>
      <w:del w:id="28" w:author="admin" w:date="2024-11-08T22:18:00Z">
        <w:r w:rsidRPr="001858EF" w:rsidDel="001858EF">
          <w:rPr>
            <w:rFonts w:ascii="Times New Roman" w:hAnsi="Times New Roman"/>
            <w:sz w:val="32"/>
            <w:szCs w:val="32"/>
            <w:rPrChange w:id="29" w:author="admin" w:date="2024-11-08T22:18:00Z">
              <w:rPr/>
            </w:rPrChange>
          </w:rPr>
          <w:delText xml:space="preserve">Parkinson's </w:delText>
        </w:r>
      </w:del>
      <w:ins w:id="30" w:author="admin" w:date="2024-11-08T22:18:00Z">
        <w:r w:rsidR="001858EF" w:rsidRPr="001858EF">
          <w:rPr>
            <w:rFonts w:ascii="Times New Roman" w:hAnsi="Times New Roman"/>
            <w:sz w:val="32"/>
            <w:szCs w:val="32"/>
            <w:rPrChange w:id="31" w:author="admin" w:date="2024-11-08T22:18:00Z">
              <w:rPr/>
            </w:rPrChange>
          </w:rPr>
          <w:t>Parkinson’s Disease</w:t>
        </w:r>
      </w:ins>
      <w:r w:rsidR="00F3738C">
        <w:rPr>
          <w:rFonts w:ascii="Times New Roman" w:hAnsi="Times New Roman"/>
          <w:sz w:val="32"/>
          <w:szCs w:val="32"/>
        </w:rPr>
        <w:t xml:space="preserve"> (</w:t>
      </w:r>
      <w:r w:rsidR="00B86591" w:rsidRPr="00B86591">
        <w:rPr>
          <w:rFonts w:ascii="Times New Roman" w:hAnsi="Times New Roman"/>
          <w:sz w:val="32"/>
          <w:szCs w:val="32"/>
        </w:rPr>
        <w:t>https://www.kaggle.com/datasets/vikasukani/parkinsons-disease-data-set</w:t>
      </w:r>
      <w:r w:rsidR="00F3738C">
        <w:rPr>
          <w:rFonts w:ascii="Times New Roman" w:hAnsi="Times New Roman"/>
          <w:sz w:val="32"/>
          <w:szCs w:val="32"/>
        </w:rPr>
        <w:t>)</w:t>
      </w:r>
      <w:del w:id="32" w:author="admin" w:date="2024-11-08T22:18:00Z">
        <w:r w:rsidRPr="001858EF" w:rsidDel="001858EF">
          <w:rPr>
            <w:rFonts w:ascii="Times New Roman" w:hAnsi="Times New Roman"/>
            <w:sz w:val="32"/>
            <w:szCs w:val="32"/>
            <w:rPrChange w:id="33" w:author="admin" w:date="2024-11-08T22:18:00Z">
              <w:rPr/>
            </w:rPrChange>
          </w:rPr>
          <w:delText>are gathered from reliable sources.</w:delText>
        </w:r>
      </w:del>
    </w:p>
    <w:p w14:paraId="0384593C" w14:textId="77777777" w:rsidR="00E21A5C" w:rsidRDefault="00C83F17" w:rsidP="00C83F17">
      <w:pPr>
        <w:spacing w:line="259" w:lineRule="auto"/>
        <w:rPr>
          <w:rFonts w:ascii="Times New Roman" w:hAnsi="Times New Roman"/>
          <w:b/>
          <w:sz w:val="32"/>
          <w:szCs w:val="32"/>
        </w:rPr>
      </w:pPr>
      <w:r w:rsidRPr="00EE3FEB">
        <w:rPr>
          <w:rFonts w:ascii="Times New Roman" w:hAnsi="Times New Roman"/>
          <w:b/>
          <w:sz w:val="32"/>
          <w:szCs w:val="32"/>
        </w:rPr>
        <w:t>2. Data Preprocessing:</w:t>
      </w:r>
    </w:p>
    <w:p w14:paraId="36E6488F" w14:textId="0211E4D4" w:rsidR="00C83F17" w:rsidRDefault="00C83F17" w:rsidP="00C83F17">
      <w:pPr>
        <w:spacing w:line="259" w:lineRule="auto"/>
        <w:rPr>
          <w:rFonts w:ascii="Times New Roman" w:hAnsi="Times New Roman"/>
          <w:sz w:val="32"/>
          <w:szCs w:val="32"/>
        </w:rPr>
      </w:pPr>
      <w:r w:rsidRPr="00C83F17">
        <w:rPr>
          <w:rFonts w:ascii="Times New Roman" w:hAnsi="Times New Roman"/>
          <w:sz w:val="32"/>
          <w:szCs w:val="32"/>
        </w:rPr>
        <w:t xml:space="preserve"> Implemented through a preprocessing script that handles missing values, feature scaling, and encoding.</w:t>
      </w:r>
    </w:p>
    <w:p w14:paraId="07F20A37" w14:textId="25992815" w:rsidR="00E21A5C" w:rsidRDefault="00A15521" w:rsidP="00C83F17">
      <w:pPr>
        <w:spacing w:line="259" w:lineRule="auto"/>
        <w:rPr>
          <w:rFonts w:ascii="Times New Roman" w:hAnsi="Times New Roman"/>
          <w:b/>
          <w:sz w:val="32"/>
          <w:szCs w:val="32"/>
        </w:rPr>
      </w:pPr>
      <w:r>
        <w:rPr>
          <w:rFonts w:ascii="Times New Roman" w:hAnsi="Times New Roman"/>
          <w:b/>
          <w:sz w:val="32"/>
          <w:szCs w:val="32"/>
        </w:rPr>
        <w:t xml:space="preserve">3. </w:t>
      </w:r>
      <w:r w:rsidRPr="00EE3FEB">
        <w:rPr>
          <w:rFonts w:ascii="Times New Roman" w:hAnsi="Times New Roman"/>
          <w:b/>
          <w:sz w:val="32"/>
          <w:szCs w:val="32"/>
        </w:rPr>
        <w:t xml:space="preserve">Data </w:t>
      </w:r>
      <w:r w:rsidR="00604AF1">
        <w:rPr>
          <w:rFonts w:ascii="Times New Roman" w:hAnsi="Times New Roman"/>
          <w:b/>
          <w:sz w:val="32"/>
          <w:szCs w:val="32"/>
        </w:rPr>
        <w:t>Visualization</w:t>
      </w:r>
      <w:r>
        <w:rPr>
          <w:rFonts w:ascii="Times New Roman" w:hAnsi="Times New Roman"/>
          <w:b/>
          <w:sz w:val="32"/>
          <w:szCs w:val="32"/>
        </w:rPr>
        <w:t>:</w:t>
      </w:r>
    </w:p>
    <w:p w14:paraId="0353DEAE" w14:textId="7FA36F7D" w:rsidR="00A15521" w:rsidRDefault="00A15521" w:rsidP="00C83F17">
      <w:pPr>
        <w:spacing w:line="259" w:lineRule="auto"/>
        <w:rPr>
          <w:rFonts w:ascii="Times New Roman" w:hAnsi="Times New Roman"/>
          <w:sz w:val="32"/>
          <w:szCs w:val="32"/>
        </w:rPr>
      </w:pPr>
      <w:r>
        <w:rPr>
          <w:rFonts w:ascii="Times New Roman" w:hAnsi="Times New Roman"/>
          <w:b/>
          <w:sz w:val="32"/>
          <w:szCs w:val="32"/>
        </w:rPr>
        <w:t xml:space="preserve"> </w:t>
      </w:r>
      <w:r w:rsidR="00E21A5C" w:rsidRPr="00E21A5C">
        <w:rPr>
          <w:rFonts w:ascii="Times New Roman" w:hAnsi="Times New Roman"/>
          <w:sz w:val="32"/>
          <w:szCs w:val="32"/>
        </w:rPr>
        <w:t>By</w:t>
      </w:r>
      <w:r w:rsidRPr="00E21A5C">
        <w:rPr>
          <w:rFonts w:ascii="Times New Roman" w:hAnsi="Times New Roman"/>
          <w:sz w:val="32"/>
          <w:szCs w:val="32"/>
        </w:rPr>
        <w:t xml:space="preserve"> sklearn library</w:t>
      </w:r>
      <w:r w:rsidRPr="00E21A5C">
        <w:rPr>
          <w:rFonts w:ascii="Times New Roman" w:hAnsi="Times New Roman"/>
          <w:i/>
          <w:sz w:val="32"/>
          <w:szCs w:val="32"/>
        </w:rPr>
        <w:t>- seaborn, matplotlib</w:t>
      </w:r>
      <w:r w:rsidRPr="00E21A5C">
        <w:rPr>
          <w:rFonts w:ascii="Times New Roman" w:hAnsi="Times New Roman"/>
          <w:sz w:val="32"/>
          <w:szCs w:val="32"/>
        </w:rPr>
        <w:t xml:space="preserve"> are used for plotting different types of graphs for data visualization to understand data.</w:t>
      </w:r>
    </w:p>
    <w:p w14:paraId="3BF901A7" w14:textId="2E8BFDC2" w:rsidR="00604AF1" w:rsidRPr="00B6657B" w:rsidRDefault="00604AF1" w:rsidP="00C83F17">
      <w:pPr>
        <w:spacing w:line="259" w:lineRule="auto"/>
        <w:rPr>
          <w:rFonts w:ascii="Times New Roman" w:hAnsi="Times New Roman"/>
          <w:b/>
          <w:sz w:val="32"/>
          <w:szCs w:val="32"/>
        </w:rPr>
      </w:pPr>
      <w:r w:rsidRPr="00B6657B">
        <w:rPr>
          <w:rFonts w:ascii="Times New Roman" w:hAnsi="Times New Roman"/>
          <w:b/>
          <w:sz w:val="32"/>
          <w:szCs w:val="32"/>
        </w:rPr>
        <w:t xml:space="preserve">4. feature </w:t>
      </w:r>
      <w:r w:rsidR="00B6657B" w:rsidRPr="00B6657B">
        <w:rPr>
          <w:rFonts w:ascii="Times New Roman" w:hAnsi="Times New Roman"/>
          <w:b/>
          <w:sz w:val="32"/>
          <w:szCs w:val="32"/>
        </w:rPr>
        <w:t>selection:</w:t>
      </w:r>
    </w:p>
    <w:p w14:paraId="571336A5" w14:textId="7CE209A5" w:rsidR="00604AF1" w:rsidRDefault="00604AF1" w:rsidP="00C83F17">
      <w:pPr>
        <w:spacing w:line="259" w:lineRule="auto"/>
        <w:rPr>
          <w:rFonts w:ascii="Times New Roman" w:hAnsi="Times New Roman"/>
          <w:sz w:val="32"/>
          <w:szCs w:val="32"/>
        </w:rPr>
      </w:pPr>
      <w:r w:rsidRPr="00604AF1">
        <w:rPr>
          <w:rFonts w:ascii="Times New Roman" w:hAnsi="Times New Roman"/>
          <w:sz w:val="32"/>
          <w:szCs w:val="32"/>
        </w:rPr>
        <w:t>Recursive Feature Elimination (RFE) was used for feature selection, ranking features by importance to understand their impact on results. The top features were retained, while the least important ones were set to their central tendency by default, allowing users the option to input custom values for improved accuracy.</w:t>
      </w:r>
    </w:p>
    <w:p w14:paraId="48BE2397" w14:textId="77777777" w:rsidR="00604AF1" w:rsidRPr="00C83F17" w:rsidRDefault="00604AF1" w:rsidP="00C83F17">
      <w:pPr>
        <w:spacing w:line="259" w:lineRule="auto"/>
        <w:rPr>
          <w:rFonts w:ascii="Times New Roman" w:hAnsi="Times New Roman"/>
          <w:sz w:val="32"/>
          <w:szCs w:val="32"/>
        </w:rPr>
      </w:pPr>
    </w:p>
    <w:p w14:paraId="7054A77D" w14:textId="606064FB" w:rsidR="00E21A5C" w:rsidRDefault="00E53723" w:rsidP="00C83F17">
      <w:pPr>
        <w:spacing w:line="259" w:lineRule="auto"/>
        <w:rPr>
          <w:rFonts w:ascii="Times New Roman" w:hAnsi="Times New Roman"/>
          <w:b/>
          <w:sz w:val="32"/>
          <w:szCs w:val="32"/>
        </w:rPr>
      </w:pPr>
      <w:r>
        <w:rPr>
          <w:rFonts w:ascii="Times New Roman" w:hAnsi="Times New Roman"/>
          <w:b/>
          <w:sz w:val="32"/>
          <w:szCs w:val="32"/>
        </w:rPr>
        <w:t>5</w:t>
      </w:r>
      <w:r w:rsidR="00C83F17" w:rsidRPr="00EE3FEB">
        <w:rPr>
          <w:rFonts w:ascii="Times New Roman" w:hAnsi="Times New Roman"/>
          <w:b/>
          <w:sz w:val="32"/>
          <w:szCs w:val="32"/>
        </w:rPr>
        <w:t>. Model Selection:</w:t>
      </w:r>
    </w:p>
    <w:p w14:paraId="3B7A5E2E" w14:textId="6B7E88D8" w:rsidR="00C83F17" w:rsidRPr="00C83F17" w:rsidRDefault="00C83F17" w:rsidP="00C83F17">
      <w:pPr>
        <w:spacing w:line="259" w:lineRule="auto"/>
        <w:rPr>
          <w:rFonts w:ascii="Times New Roman" w:hAnsi="Times New Roman"/>
          <w:sz w:val="32"/>
          <w:szCs w:val="32"/>
        </w:rPr>
      </w:pPr>
      <w:r w:rsidRPr="00C83F17">
        <w:rPr>
          <w:rFonts w:ascii="Times New Roman" w:hAnsi="Times New Roman"/>
          <w:sz w:val="32"/>
          <w:szCs w:val="32"/>
        </w:rPr>
        <w:t xml:space="preserve"> Classification algorithms like </w:t>
      </w:r>
      <w:r w:rsidRPr="00A15521">
        <w:rPr>
          <w:rFonts w:ascii="Times New Roman" w:hAnsi="Times New Roman"/>
          <w:i/>
          <w:sz w:val="32"/>
          <w:szCs w:val="32"/>
        </w:rPr>
        <w:t>Logistic Regression</w:t>
      </w:r>
      <w:r w:rsidRPr="00C83F17">
        <w:rPr>
          <w:rFonts w:ascii="Times New Roman" w:hAnsi="Times New Roman"/>
          <w:sz w:val="32"/>
          <w:szCs w:val="32"/>
        </w:rPr>
        <w:t xml:space="preserve">, </w:t>
      </w:r>
      <w:r w:rsidRPr="00A15521">
        <w:rPr>
          <w:rFonts w:ascii="Times New Roman" w:hAnsi="Times New Roman"/>
          <w:i/>
          <w:sz w:val="32"/>
          <w:szCs w:val="32"/>
        </w:rPr>
        <w:t>SVM</w:t>
      </w:r>
      <w:r w:rsidRPr="00C83F17">
        <w:rPr>
          <w:rFonts w:ascii="Times New Roman" w:hAnsi="Times New Roman"/>
          <w:sz w:val="32"/>
          <w:szCs w:val="32"/>
        </w:rPr>
        <w:t>, were evaluated to choose the best-performing model for each disease.</w:t>
      </w:r>
    </w:p>
    <w:p w14:paraId="75327229" w14:textId="6DA8FEAA" w:rsidR="00E21A5C" w:rsidRDefault="00E53723" w:rsidP="00C83F17">
      <w:pPr>
        <w:spacing w:line="259" w:lineRule="auto"/>
        <w:rPr>
          <w:rFonts w:ascii="Times New Roman" w:hAnsi="Times New Roman"/>
          <w:sz w:val="32"/>
          <w:szCs w:val="32"/>
        </w:rPr>
      </w:pPr>
      <w:r>
        <w:rPr>
          <w:rFonts w:ascii="Times New Roman" w:hAnsi="Times New Roman"/>
          <w:b/>
          <w:sz w:val="32"/>
          <w:szCs w:val="32"/>
        </w:rPr>
        <w:t>6</w:t>
      </w:r>
      <w:r w:rsidR="00C83F17" w:rsidRPr="00EE3FEB">
        <w:rPr>
          <w:rFonts w:ascii="Times New Roman" w:hAnsi="Times New Roman"/>
          <w:b/>
          <w:sz w:val="32"/>
          <w:szCs w:val="32"/>
        </w:rPr>
        <w:t>. Model Training and Testing:</w:t>
      </w:r>
      <w:r w:rsidR="00C83F17" w:rsidRPr="00C83F17">
        <w:rPr>
          <w:rFonts w:ascii="Times New Roman" w:hAnsi="Times New Roman"/>
          <w:sz w:val="32"/>
          <w:szCs w:val="32"/>
        </w:rPr>
        <w:t xml:space="preserve"> </w:t>
      </w:r>
    </w:p>
    <w:p w14:paraId="607BE872" w14:textId="6FCD747B" w:rsidR="00C83F17" w:rsidRPr="00C83F17" w:rsidRDefault="00C83F17" w:rsidP="00C83F17">
      <w:pPr>
        <w:spacing w:line="259" w:lineRule="auto"/>
        <w:rPr>
          <w:rFonts w:ascii="Times New Roman" w:hAnsi="Times New Roman"/>
          <w:sz w:val="32"/>
          <w:szCs w:val="32"/>
        </w:rPr>
      </w:pPr>
      <w:r w:rsidRPr="00C83F17">
        <w:rPr>
          <w:rFonts w:ascii="Times New Roman" w:hAnsi="Times New Roman"/>
          <w:sz w:val="32"/>
          <w:szCs w:val="32"/>
        </w:rPr>
        <w:t>Each model was trained on respective disease data, with test sets used for validation. Metrics such as accuracy and F1-score were utilized to assess performance.</w:t>
      </w:r>
    </w:p>
    <w:p w14:paraId="7636ED32" w14:textId="77777777" w:rsidR="00E21A5C" w:rsidRDefault="00E21A5C" w:rsidP="00C83F17">
      <w:pPr>
        <w:spacing w:line="259" w:lineRule="auto"/>
        <w:rPr>
          <w:rFonts w:ascii="Times New Roman" w:hAnsi="Times New Roman"/>
          <w:b/>
          <w:sz w:val="32"/>
          <w:szCs w:val="32"/>
        </w:rPr>
      </w:pPr>
    </w:p>
    <w:p w14:paraId="037CD074" w14:textId="17198D8C" w:rsidR="00B67CE8" w:rsidRPr="00E53723" w:rsidRDefault="00E53723" w:rsidP="00B67CE8">
      <w:pPr>
        <w:spacing w:line="259" w:lineRule="auto"/>
        <w:rPr>
          <w:rFonts w:ascii="Times New Roman" w:hAnsi="Times New Roman"/>
          <w:b/>
          <w:sz w:val="32"/>
          <w:szCs w:val="32"/>
        </w:rPr>
      </w:pPr>
      <w:r>
        <w:rPr>
          <w:rFonts w:ascii="Times New Roman" w:hAnsi="Times New Roman"/>
          <w:b/>
          <w:sz w:val="32"/>
          <w:szCs w:val="32"/>
        </w:rPr>
        <w:t>7</w:t>
      </w:r>
      <w:r w:rsidR="00C83F17" w:rsidRPr="00EE3FEB">
        <w:rPr>
          <w:rFonts w:ascii="Times New Roman" w:hAnsi="Times New Roman"/>
          <w:b/>
          <w:sz w:val="32"/>
          <w:szCs w:val="32"/>
        </w:rPr>
        <w:t>. Software Required</w:t>
      </w:r>
    </w:p>
    <w:p w14:paraId="66559595" w14:textId="6126288B" w:rsidR="00B67CE8" w:rsidRPr="00D43A1E" w:rsidRDefault="00B67CE8" w:rsidP="00D43A1E">
      <w:pPr>
        <w:pStyle w:val="ListParagraph"/>
        <w:numPr>
          <w:ilvl w:val="0"/>
          <w:numId w:val="11"/>
        </w:numPr>
        <w:spacing w:line="259" w:lineRule="auto"/>
        <w:rPr>
          <w:rFonts w:ascii="Times New Roman" w:hAnsi="Times New Roman"/>
          <w:sz w:val="32"/>
          <w:szCs w:val="32"/>
        </w:rPr>
      </w:pPr>
      <w:r w:rsidRPr="00D43A1E">
        <w:rPr>
          <w:rFonts w:ascii="Times New Roman" w:hAnsi="Times New Roman"/>
          <w:sz w:val="32"/>
          <w:szCs w:val="32"/>
        </w:rPr>
        <w:t>Python: Core programming language.</w:t>
      </w:r>
    </w:p>
    <w:p w14:paraId="7C5862BC" w14:textId="28A1B24B" w:rsidR="00B67CE8" w:rsidRPr="00D43A1E" w:rsidRDefault="00B67CE8" w:rsidP="00D43A1E">
      <w:pPr>
        <w:pStyle w:val="ListParagraph"/>
        <w:numPr>
          <w:ilvl w:val="0"/>
          <w:numId w:val="11"/>
        </w:numPr>
        <w:spacing w:line="259" w:lineRule="auto"/>
        <w:rPr>
          <w:rFonts w:ascii="Times New Roman" w:hAnsi="Times New Roman"/>
          <w:sz w:val="32"/>
          <w:szCs w:val="32"/>
        </w:rPr>
      </w:pPr>
      <w:r w:rsidRPr="00D43A1E">
        <w:rPr>
          <w:rFonts w:ascii="Times New Roman" w:hAnsi="Times New Roman"/>
          <w:sz w:val="32"/>
          <w:szCs w:val="32"/>
        </w:rPr>
        <w:t>Streamlit: For creating the web interface.</w:t>
      </w:r>
    </w:p>
    <w:p w14:paraId="65D0D39C" w14:textId="3763A9D8" w:rsidR="00B67CE8" w:rsidRPr="00D43A1E" w:rsidRDefault="00B67CE8" w:rsidP="00D43A1E">
      <w:pPr>
        <w:pStyle w:val="ListParagraph"/>
        <w:numPr>
          <w:ilvl w:val="0"/>
          <w:numId w:val="11"/>
        </w:numPr>
        <w:spacing w:line="259" w:lineRule="auto"/>
        <w:rPr>
          <w:rFonts w:ascii="Times New Roman" w:hAnsi="Times New Roman"/>
          <w:sz w:val="32"/>
          <w:szCs w:val="32"/>
        </w:rPr>
      </w:pPr>
      <w:r w:rsidRPr="00D43A1E">
        <w:rPr>
          <w:rFonts w:ascii="Times New Roman" w:hAnsi="Times New Roman"/>
          <w:sz w:val="32"/>
          <w:szCs w:val="32"/>
        </w:rPr>
        <w:t>Pandas: For data manipulation and analysis.</w:t>
      </w:r>
    </w:p>
    <w:p w14:paraId="1752F7B1" w14:textId="1ABD2F5E" w:rsidR="00B67CE8" w:rsidRPr="00D43A1E" w:rsidRDefault="00B67CE8" w:rsidP="00D43A1E">
      <w:pPr>
        <w:pStyle w:val="ListParagraph"/>
        <w:numPr>
          <w:ilvl w:val="0"/>
          <w:numId w:val="11"/>
        </w:numPr>
        <w:spacing w:line="259" w:lineRule="auto"/>
        <w:rPr>
          <w:rFonts w:ascii="Times New Roman" w:hAnsi="Times New Roman"/>
          <w:sz w:val="32"/>
          <w:szCs w:val="32"/>
        </w:rPr>
      </w:pPr>
      <w:r w:rsidRPr="00D43A1E">
        <w:rPr>
          <w:rFonts w:ascii="Times New Roman" w:hAnsi="Times New Roman"/>
          <w:sz w:val="32"/>
          <w:szCs w:val="32"/>
        </w:rPr>
        <w:t>Scikit-learn: For machine learning algorithms and feature selection.</w:t>
      </w:r>
    </w:p>
    <w:p w14:paraId="64F509FB" w14:textId="7221EE3B" w:rsidR="00B67CE8" w:rsidRPr="00D43A1E" w:rsidRDefault="00B67CE8" w:rsidP="00D43A1E">
      <w:pPr>
        <w:pStyle w:val="ListParagraph"/>
        <w:numPr>
          <w:ilvl w:val="0"/>
          <w:numId w:val="11"/>
        </w:numPr>
        <w:spacing w:line="259" w:lineRule="auto"/>
        <w:rPr>
          <w:rFonts w:ascii="Times New Roman" w:hAnsi="Times New Roman"/>
          <w:sz w:val="32"/>
          <w:szCs w:val="32"/>
        </w:rPr>
      </w:pPr>
      <w:r w:rsidRPr="00D43A1E">
        <w:rPr>
          <w:rFonts w:ascii="Times New Roman" w:hAnsi="Times New Roman"/>
          <w:sz w:val="32"/>
          <w:szCs w:val="32"/>
        </w:rPr>
        <w:t>Matplotlib: For data visualization.</w:t>
      </w:r>
    </w:p>
    <w:p w14:paraId="278CC35E" w14:textId="5CBA11BE" w:rsidR="00B67CE8" w:rsidRPr="00D43A1E" w:rsidRDefault="00B67CE8" w:rsidP="00D43A1E">
      <w:pPr>
        <w:pStyle w:val="ListParagraph"/>
        <w:numPr>
          <w:ilvl w:val="0"/>
          <w:numId w:val="11"/>
        </w:numPr>
        <w:spacing w:line="259" w:lineRule="auto"/>
        <w:rPr>
          <w:rFonts w:ascii="Times New Roman" w:hAnsi="Times New Roman"/>
          <w:sz w:val="32"/>
          <w:szCs w:val="32"/>
        </w:rPr>
      </w:pPr>
      <w:r w:rsidRPr="00D43A1E">
        <w:rPr>
          <w:rFonts w:ascii="Times New Roman" w:hAnsi="Times New Roman"/>
          <w:sz w:val="32"/>
          <w:szCs w:val="32"/>
        </w:rPr>
        <w:t>Streamlit-Lottie: For adding animations.</w:t>
      </w:r>
    </w:p>
    <w:p w14:paraId="5E2FB72D" w14:textId="7653F4C7" w:rsidR="00B67CE8" w:rsidRPr="00D43A1E" w:rsidRDefault="00B67CE8" w:rsidP="00D43A1E">
      <w:pPr>
        <w:pStyle w:val="ListParagraph"/>
        <w:numPr>
          <w:ilvl w:val="0"/>
          <w:numId w:val="11"/>
        </w:numPr>
        <w:spacing w:line="259" w:lineRule="auto"/>
        <w:rPr>
          <w:rFonts w:ascii="Times New Roman" w:hAnsi="Times New Roman"/>
          <w:sz w:val="32"/>
          <w:szCs w:val="32"/>
        </w:rPr>
      </w:pPr>
      <w:r w:rsidRPr="00D43A1E">
        <w:rPr>
          <w:rFonts w:ascii="Times New Roman" w:hAnsi="Times New Roman"/>
          <w:sz w:val="32"/>
          <w:szCs w:val="32"/>
        </w:rPr>
        <w:t>CSS: For interface design.</w:t>
      </w:r>
    </w:p>
    <w:p w14:paraId="679324DE" w14:textId="3B6A4132" w:rsidR="00B67CE8" w:rsidRPr="00D43A1E" w:rsidRDefault="00B67CE8" w:rsidP="00D43A1E">
      <w:pPr>
        <w:pStyle w:val="ListParagraph"/>
        <w:numPr>
          <w:ilvl w:val="0"/>
          <w:numId w:val="11"/>
        </w:numPr>
        <w:spacing w:line="259" w:lineRule="auto"/>
        <w:rPr>
          <w:rFonts w:ascii="Times New Roman" w:hAnsi="Times New Roman"/>
          <w:sz w:val="32"/>
          <w:szCs w:val="32"/>
        </w:rPr>
      </w:pPr>
      <w:r w:rsidRPr="00D43A1E">
        <w:rPr>
          <w:rFonts w:ascii="Times New Roman" w:hAnsi="Times New Roman"/>
          <w:sz w:val="32"/>
          <w:szCs w:val="32"/>
        </w:rPr>
        <w:t>Git: For version control.</w:t>
      </w:r>
    </w:p>
    <w:p w14:paraId="12FA4B97" w14:textId="26187857" w:rsidR="00B67CE8" w:rsidRPr="00D43A1E" w:rsidRDefault="00B67CE8" w:rsidP="00D43A1E">
      <w:pPr>
        <w:pStyle w:val="ListParagraph"/>
        <w:numPr>
          <w:ilvl w:val="0"/>
          <w:numId w:val="11"/>
        </w:numPr>
        <w:spacing w:line="259" w:lineRule="auto"/>
        <w:rPr>
          <w:rFonts w:ascii="Times New Roman" w:hAnsi="Times New Roman"/>
          <w:sz w:val="32"/>
          <w:szCs w:val="32"/>
        </w:rPr>
      </w:pPr>
      <w:r w:rsidRPr="00D43A1E">
        <w:rPr>
          <w:rFonts w:ascii="Times New Roman" w:hAnsi="Times New Roman"/>
          <w:sz w:val="32"/>
          <w:szCs w:val="32"/>
        </w:rPr>
        <w:t>Spider IDE and Anaconda Navigator: For development environment setup.</w:t>
      </w:r>
    </w:p>
    <w:p w14:paraId="5A75FCF3" w14:textId="6C0F04B7" w:rsidR="00B6657B" w:rsidRPr="00D43A1E" w:rsidRDefault="00B67CE8" w:rsidP="00D43A1E">
      <w:pPr>
        <w:pStyle w:val="ListParagraph"/>
        <w:numPr>
          <w:ilvl w:val="0"/>
          <w:numId w:val="11"/>
        </w:numPr>
        <w:spacing w:line="259" w:lineRule="auto"/>
        <w:rPr>
          <w:rFonts w:ascii="Times New Roman" w:hAnsi="Times New Roman"/>
          <w:b/>
          <w:sz w:val="32"/>
          <w:szCs w:val="32"/>
        </w:rPr>
      </w:pPr>
      <w:r w:rsidRPr="00D43A1E">
        <w:rPr>
          <w:rFonts w:ascii="Times New Roman" w:hAnsi="Times New Roman"/>
          <w:sz w:val="32"/>
          <w:szCs w:val="32"/>
        </w:rPr>
        <w:t>Google Colab: For collaborative coding and running experiments.</w:t>
      </w:r>
    </w:p>
    <w:p w14:paraId="75A9136F" w14:textId="725B7658" w:rsidR="00B6657B" w:rsidRDefault="00B6657B" w:rsidP="00C83F17">
      <w:pPr>
        <w:spacing w:line="259" w:lineRule="auto"/>
        <w:rPr>
          <w:rFonts w:ascii="Times New Roman" w:hAnsi="Times New Roman"/>
          <w:b/>
          <w:sz w:val="32"/>
          <w:szCs w:val="32"/>
        </w:rPr>
      </w:pPr>
    </w:p>
    <w:p w14:paraId="39D7F2E6" w14:textId="2C8E2ECF" w:rsidR="00B6657B" w:rsidRDefault="00B6657B" w:rsidP="00C83F17">
      <w:pPr>
        <w:spacing w:line="259" w:lineRule="auto"/>
        <w:rPr>
          <w:rFonts w:ascii="Times New Roman" w:hAnsi="Times New Roman"/>
          <w:b/>
          <w:sz w:val="32"/>
          <w:szCs w:val="32"/>
        </w:rPr>
      </w:pPr>
    </w:p>
    <w:p w14:paraId="65A67917" w14:textId="3E80428B" w:rsidR="00B6657B" w:rsidRDefault="00B6657B" w:rsidP="00C83F17">
      <w:pPr>
        <w:spacing w:line="259" w:lineRule="auto"/>
        <w:rPr>
          <w:rFonts w:ascii="Times New Roman" w:hAnsi="Times New Roman"/>
          <w:b/>
          <w:sz w:val="32"/>
          <w:szCs w:val="32"/>
        </w:rPr>
      </w:pPr>
    </w:p>
    <w:p w14:paraId="5985AA82" w14:textId="77EB1929" w:rsidR="00B6657B" w:rsidRDefault="00B6657B" w:rsidP="00C83F17">
      <w:pPr>
        <w:spacing w:line="259" w:lineRule="auto"/>
        <w:rPr>
          <w:rFonts w:ascii="Times New Roman" w:hAnsi="Times New Roman"/>
          <w:b/>
          <w:sz w:val="32"/>
          <w:szCs w:val="32"/>
        </w:rPr>
      </w:pPr>
    </w:p>
    <w:p w14:paraId="1131353B" w14:textId="27D3CB50" w:rsidR="00B6657B" w:rsidRDefault="00B6657B" w:rsidP="00C83F17">
      <w:pPr>
        <w:spacing w:line="259" w:lineRule="auto"/>
        <w:rPr>
          <w:rFonts w:ascii="Times New Roman" w:hAnsi="Times New Roman"/>
          <w:b/>
          <w:sz w:val="32"/>
          <w:szCs w:val="32"/>
        </w:rPr>
      </w:pPr>
    </w:p>
    <w:p w14:paraId="032B7C5B" w14:textId="364E5CB1" w:rsidR="00B6657B" w:rsidRDefault="00B6657B" w:rsidP="00C83F17">
      <w:pPr>
        <w:spacing w:line="259" w:lineRule="auto"/>
        <w:rPr>
          <w:rFonts w:ascii="Times New Roman" w:hAnsi="Times New Roman"/>
          <w:b/>
          <w:sz w:val="32"/>
          <w:szCs w:val="32"/>
        </w:rPr>
      </w:pPr>
    </w:p>
    <w:p w14:paraId="7746BD87" w14:textId="6FE1E2F8" w:rsidR="00B6657B" w:rsidRDefault="00B6657B" w:rsidP="00C83F17">
      <w:pPr>
        <w:spacing w:line="259" w:lineRule="auto"/>
        <w:rPr>
          <w:rFonts w:ascii="Times New Roman" w:hAnsi="Times New Roman"/>
          <w:b/>
          <w:sz w:val="32"/>
          <w:szCs w:val="32"/>
        </w:rPr>
      </w:pPr>
    </w:p>
    <w:p w14:paraId="47CD38E8" w14:textId="270CFD04" w:rsidR="00B6657B" w:rsidRDefault="00B6657B" w:rsidP="00C83F17">
      <w:pPr>
        <w:spacing w:line="259" w:lineRule="auto"/>
        <w:rPr>
          <w:rFonts w:ascii="Times New Roman" w:hAnsi="Times New Roman"/>
          <w:b/>
          <w:sz w:val="32"/>
          <w:szCs w:val="32"/>
        </w:rPr>
      </w:pPr>
    </w:p>
    <w:p w14:paraId="38534909" w14:textId="6E25BC27" w:rsidR="00B6657B" w:rsidRDefault="00B6657B" w:rsidP="00C83F17">
      <w:pPr>
        <w:spacing w:line="259" w:lineRule="auto"/>
        <w:rPr>
          <w:rFonts w:ascii="Times New Roman" w:hAnsi="Times New Roman"/>
          <w:b/>
          <w:sz w:val="32"/>
          <w:szCs w:val="32"/>
        </w:rPr>
      </w:pPr>
    </w:p>
    <w:p w14:paraId="38B014DC" w14:textId="561D1CF4" w:rsidR="00B6657B" w:rsidRDefault="00B6657B" w:rsidP="00C83F17">
      <w:pPr>
        <w:spacing w:line="259" w:lineRule="auto"/>
        <w:rPr>
          <w:rFonts w:ascii="Times New Roman" w:hAnsi="Times New Roman"/>
          <w:b/>
          <w:sz w:val="32"/>
          <w:szCs w:val="32"/>
        </w:rPr>
      </w:pPr>
    </w:p>
    <w:p w14:paraId="35EC9F19" w14:textId="51A04F7B" w:rsidR="00B6657B" w:rsidRDefault="00B6657B" w:rsidP="00C83F17">
      <w:pPr>
        <w:spacing w:line="259" w:lineRule="auto"/>
        <w:rPr>
          <w:rFonts w:ascii="Times New Roman" w:hAnsi="Times New Roman"/>
          <w:b/>
          <w:sz w:val="32"/>
          <w:szCs w:val="32"/>
        </w:rPr>
      </w:pPr>
    </w:p>
    <w:p w14:paraId="6627658C" w14:textId="77777777" w:rsidR="00B6657B" w:rsidRDefault="00B6657B" w:rsidP="00C83F17">
      <w:pPr>
        <w:spacing w:line="259" w:lineRule="auto"/>
        <w:rPr>
          <w:rFonts w:ascii="Times New Roman" w:hAnsi="Times New Roman"/>
          <w:b/>
          <w:sz w:val="32"/>
          <w:szCs w:val="32"/>
        </w:rPr>
      </w:pPr>
    </w:p>
    <w:p w14:paraId="4188630E" w14:textId="77777777" w:rsidR="00E21A5C" w:rsidRPr="00C83F17" w:rsidRDefault="00E21A5C" w:rsidP="00C83F17">
      <w:pPr>
        <w:spacing w:line="259" w:lineRule="auto"/>
        <w:rPr>
          <w:rFonts w:ascii="Times New Roman" w:hAnsi="Times New Roman"/>
          <w:b/>
          <w:sz w:val="32"/>
          <w:szCs w:val="32"/>
        </w:rPr>
      </w:pPr>
    </w:p>
    <w:p w14:paraId="1A508FFA" w14:textId="1153A60D" w:rsidR="00C83F17" w:rsidRPr="00C83F17" w:rsidRDefault="00B86591" w:rsidP="00C83F17">
      <w:pPr>
        <w:spacing w:line="259" w:lineRule="auto"/>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00C83F17" w:rsidRPr="00C83F17">
        <w:rPr>
          <w:rFonts w:ascii="Times New Roman" w:hAnsi="Times New Roman"/>
          <w:b/>
          <w:sz w:val="32"/>
          <w:szCs w:val="32"/>
        </w:rPr>
        <w:t xml:space="preserve"> </w:t>
      </w:r>
      <w:r w:rsidR="00C83F17" w:rsidRPr="00E21A5C">
        <w:rPr>
          <w:rFonts w:ascii="Times New Roman" w:hAnsi="Times New Roman"/>
          <w:b/>
          <w:color w:val="215E99" w:themeColor="text2" w:themeTint="BF"/>
          <w:sz w:val="40"/>
          <w:szCs w:val="32"/>
        </w:rPr>
        <w:t>Experimental Results</w:t>
      </w:r>
    </w:p>
    <w:p w14:paraId="67ED4318" w14:textId="5672FABB" w:rsidR="00E01211" w:rsidRDefault="00C83F17" w:rsidP="00C83F17">
      <w:pPr>
        <w:spacing w:line="259" w:lineRule="auto"/>
        <w:rPr>
          <w:rFonts w:ascii="Times New Roman" w:hAnsi="Times New Roman"/>
          <w:sz w:val="32"/>
          <w:szCs w:val="32"/>
        </w:rPr>
      </w:pPr>
      <w:r w:rsidRPr="00C83F17">
        <w:rPr>
          <w:rFonts w:ascii="Times New Roman" w:hAnsi="Times New Roman"/>
          <w:sz w:val="32"/>
          <w:szCs w:val="32"/>
        </w:rPr>
        <w:t>The system achieved notable accuracy in predictions across the three diseases</w:t>
      </w:r>
      <w:ins w:id="34" w:author="admin" w:date="2024-11-08T22:23:00Z">
        <w:r w:rsidR="00E01211">
          <w:rPr>
            <w:rFonts w:ascii="Times New Roman" w:hAnsi="Times New Roman"/>
            <w:sz w:val="32"/>
            <w:szCs w:val="32"/>
          </w:rPr>
          <w:t xml:space="preserve"> </w:t>
        </w:r>
      </w:ins>
      <w:del w:id="35" w:author="admin" w:date="2024-11-08T22:23:00Z">
        <w:r w:rsidRPr="00C83F17" w:rsidDel="00E01211">
          <w:rPr>
            <w:rFonts w:ascii="Times New Roman" w:hAnsi="Times New Roman"/>
            <w:sz w:val="32"/>
            <w:szCs w:val="32"/>
          </w:rPr>
          <w:delText xml:space="preserve">, </w:delText>
        </w:r>
      </w:del>
      <w:r w:rsidRPr="00C83F17">
        <w:rPr>
          <w:rFonts w:ascii="Times New Roman" w:hAnsi="Times New Roman"/>
          <w:sz w:val="32"/>
          <w:szCs w:val="32"/>
        </w:rPr>
        <w:t xml:space="preserve">with </w:t>
      </w:r>
      <w:r w:rsidR="00B6657B">
        <w:rPr>
          <w:rFonts w:ascii="Times New Roman" w:hAnsi="Times New Roman"/>
          <w:sz w:val="32"/>
          <w:szCs w:val="32"/>
        </w:rPr>
        <w:t>–</w:t>
      </w:r>
      <w:r w:rsidR="00B86591">
        <w:rPr>
          <w:rFonts w:ascii="Times New Roman" w:hAnsi="Times New Roman"/>
          <w:sz w:val="32"/>
          <w:szCs w:val="32"/>
        </w:rPr>
        <w:t xml:space="preserve"> </w:t>
      </w:r>
    </w:p>
    <w:p w14:paraId="648F828A" w14:textId="1409BEAA" w:rsidR="00B6657B" w:rsidRDefault="00B6657B" w:rsidP="00C83F17">
      <w:pPr>
        <w:spacing w:line="259" w:lineRule="auto"/>
        <w:rPr>
          <w:rFonts w:ascii="Times New Roman" w:hAnsi="Times New Roman"/>
          <w:sz w:val="32"/>
          <w:szCs w:val="32"/>
        </w:rPr>
      </w:pPr>
    </w:p>
    <w:p w14:paraId="54E4345B" w14:textId="77777777" w:rsidR="00B6657B" w:rsidRDefault="00B6657B" w:rsidP="00C83F17">
      <w:pPr>
        <w:spacing w:line="259" w:lineRule="auto"/>
        <w:rPr>
          <w:ins w:id="36" w:author="admin" w:date="2024-11-08T22:23:00Z"/>
          <w:rFonts w:ascii="Times New Roman" w:hAnsi="Times New Roman"/>
          <w:sz w:val="32"/>
          <w:szCs w:val="32"/>
        </w:rPr>
      </w:pPr>
    </w:p>
    <w:p w14:paraId="1331F132" w14:textId="6F36832E" w:rsidR="00AB23D8" w:rsidRPr="00EE3FEB" w:rsidRDefault="00C83F17" w:rsidP="00AB23D8">
      <w:pPr>
        <w:pStyle w:val="ListParagraph"/>
        <w:numPr>
          <w:ilvl w:val="0"/>
          <w:numId w:val="7"/>
        </w:numPr>
        <w:spacing w:line="259" w:lineRule="auto"/>
        <w:rPr>
          <w:rFonts w:ascii="Times New Roman" w:hAnsi="Times New Roman"/>
          <w:i/>
          <w:color w:val="215E99" w:themeColor="text2" w:themeTint="BF"/>
          <w:sz w:val="32"/>
          <w:szCs w:val="32"/>
          <w:u w:val="single"/>
        </w:rPr>
      </w:pPr>
      <w:r w:rsidRPr="00EE3FEB">
        <w:rPr>
          <w:rFonts w:ascii="Times New Roman" w:hAnsi="Times New Roman"/>
          <w:i/>
          <w:color w:val="215E99" w:themeColor="text2" w:themeTint="BF"/>
          <w:sz w:val="32"/>
          <w:szCs w:val="32"/>
          <w:u w:val="single"/>
        </w:rPr>
        <w:t>Heart Disease</w:t>
      </w:r>
      <w:r w:rsidR="00B86591" w:rsidRPr="00EE3FEB">
        <w:rPr>
          <w:rFonts w:ascii="Times New Roman" w:hAnsi="Times New Roman"/>
          <w:i/>
          <w:color w:val="215E99" w:themeColor="text2" w:themeTint="BF"/>
          <w:sz w:val="32"/>
          <w:szCs w:val="32"/>
          <w:u w:val="single"/>
        </w:rPr>
        <w:t xml:space="preserve"> predictor trained on </w:t>
      </w:r>
      <w:r w:rsidR="00EE3FEB" w:rsidRPr="00EE3FEB">
        <w:rPr>
          <w:rFonts w:ascii="Times New Roman" w:hAnsi="Times New Roman"/>
          <w:i/>
          <w:color w:val="215E99" w:themeColor="text2" w:themeTint="BF"/>
          <w:sz w:val="32"/>
          <w:szCs w:val="32"/>
          <w:u w:val="single"/>
        </w:rPr>
        <w:t>SVM:</w:t>
      </w:r>
    </w:p>
    <w:p w14:paraId="46F511BC" w14:textId="77777777" w:rsidR="00AB23D8" w:rsidRDefault="00AB23D8" w:rsidP="00C83F17">
      <w:pPr>
        <w:spacing w:line="259" w:lineRule="auto"/>
        <w:rPr>
          <w:rFonts w:ascii="Times New Roman" w:hAnsi="Times New Roman"/>
          <w:sz w:val="32"/>
          <w:szCs w:val="32"/>
        </w:rPr>
      </w:pPr>
      <w:r>
        <w:rPr>
          <w:noProof/>
        </w:rPr>
        <w:drawing>
          <wp:inline distT="0" distB="0" distL="0" distR="0" wp14:anchorId="0E6C6E71" wp14:editId="6E7FB365">
            <wp:extent cx="5721350" cy="3956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1511" cy="3969990"/>
                    </a:xfrm>
                    <a:prstGeom prst="rect">
                      <a:avLst/>
                    </a:prstGeom>
                  </pic:spPr>
                </pic:pic>
              </a:graphicData>
            </a:graphic>
          </wp:inline>
        </w:drawing>
      </w:r>
    </w:p>
    <w:p w14:paraId="62C917E7" w14:textId="77777777" w:rsidR="00AB23D8" w:rsidRDefault="00AB23D8" w:rsidP="00C83F17">
      <w:pPr>
        <w:spacing w:line="259" w:lineRule="auto"/>
        <w:rPr>
          <w:rFonts w:ascii="Times New Roman" w:hAnsi="Times New Roman"/>
          <w:sz w:val="32"/>
          <w:szCs w:val="32"/>
        </w:rPr>
      </w:pPr>
    </w:p>
    <w:p w14:paraId="36F615CD" w14:textId="6AE56325" w:rsidR="00AB23D8" w:rsidRDefault="00AB23D8" w:rsidP="00C83F17">
      <w:pPr>
        <w:spacing w:line="259" w:lineRule="auto"/>
        <w:rPr>
          <w:rFonts w:ascii="Times New Roman" w:hAnsi="Times New Roman"/>
          <w:sz w:val="32"/>
          <w:szCs w:val="32"/>
        </w:rPr>
      </w:pPr>
    </w:p>
    <w:p w14:paraId="7D196053" w14:textId="5FCE69C8" w:rsidR="00E21A5C" w:rsidRDefault="00E21A5C" w:rsidP="00C83F17">
      <w:pPr>
        <w:spacing w:line="259" w:lineRule="auto"/>
        <w:rPr>
          <w:rFonts w:ascii="Times New Roman" w:hAnsi="Times New Roman"/>
          <w:sz w:val="32"/>
          <w:szCs w:val="32"/>
        </w:rPr>
      </w:pPr>
    </w:p>
    <w:p w14:paraId="0CBD067C" w14:textId="4AAE7AF1" w:rsidR="00B6657B" w:rsidRDefault="00B6657B" w:rsidP="00C83F17">
      <w:pPr>
        <w:spacing w:line="259" w:lineRule="auto"/>
        <w:rPr>
          <w:rFonts w:ascii="Times New Roman" w:hAnsi="Times New Roman"/>
          <w:sz w:val="32"/>
          <w:szCs w:val="32"/>
        </w:rPr>
      </w:pPr>
    </w:p>
    <w:p w14:paraId="55A2351A" w14:textId="77777777" w:rsidR="00E21A5C" w:rsidRDefault="00E21A5C" w:rsidP="00C83F17">
      <w:pPr>
        <w:spacing w:line="259" w:lineRule="auto"/>
        <w:rPr>
          <w:ins w:id="37" w:author="admin" w:date="2024-11-08T22:23:00Z"/>
          <w:rFonts w:ascii="Times New Roman" w:hAnsi="Times New Roman"/>
          <w:sz w:val="32"/>
          <w:szCs w:val="32"/>
        </w:rPr>
      </w:pPr>
    </w:p>
    <w:p w14:paraId="5AFBC133" w14:textId="3FDD0E14" w:rsidR="00B86591" w:rsidRPr="00EE3FEB" w:rsidRDefault="00C83F17" w:rsidP="00AB23D8">
      <w:pPr>
        <w:pStyle w:val="ListParagraph"/>
        <w:numPr>
          <w:ilvl w:val="0"/>
          <w:numId w:val="6"/>
        </w:numPr>
        <w:spacing w:line="259" w:lineRule="auto"/>
        <w:rPr>
          <w:rFonts w:ascii="Times New Roman" w:hAnsi="Times New Roman"/>
          <w:i/>
          <w:color w:val="215E99" w:themeColor="text2" w:themeTint="BF"/>
          <w:sz w:val="32"/>
          <w:szCs w:val="32"/>
          <w:u w:val="single"/>
        </w:rPr>
      </w:pPr>
      <w:r w:rsidRPr="00EE3FEB">
        <w:rPr>
          <w:rFonts w:ascii="Times New Roman" w:hAnsi="Times New Roman"/>
          <w:i/>
          <w:color w:val="215E99" w:themeColor="text2" w:themeTint="BF"/>
          <w:sz w:val="32"/>
          <w:szCs w:val="32"/>
          <w:u w:val="single"/>
        </w:rPr>
        <w:t>Logistic Regression provided efficient predictions for Diabetes</w:t>
      </w:r>
    </w:p>
    <w:p w14:paraId="1E71DB2D" w14:textId="50D29211" w:rsidR="00AB23D8" w:rsidRPr="00795805" w:rsidRDefault="00AB23D8" w:rsidP="00C83F17">
      <w:pPr>
        <w:spacing w:line="259" w:lineRule="auto"/>
        <w:rPr>
          <w:rFonts w:ascii="Times New Roman" w:hAnsi="Times New Roman"/>
          <w:sz w:val="32"/>
          <w:szCs w:val="32"/>
          <w:lang w:val="en-US"/>
        </w:rPr>
      </w:pPr>
      <w:r>
        <w:rPr>
          <w:noProof/>
        </w:rPr>
        <w:drawing>
          <wp:inline distT="0" distB="0" distL="0" distR="0" wp14:anchorId="09028248" wp14:editId="68639F27">
            <wp:extent cx="5327650" cy="31838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486" cy="3199330"/>
                    </a:xfrm>
                    <a:prstGeom prst="rect">
                      <a:avLst/>
                    </a:prstGeom>
                  </pic:spPr>
                </pic:pic>
              </a:graphicData>
            </a:graphic>
          </wp:inline>
        </w:drawing>
      </w:r>
    </w:p>
    <w:p w14:paraId="393A6440" w14:textId="77777777" w:rsidR="00EE3FEB" w:rsidRDefault="00EE3FEB" w:rsidP="00C83F17">
      <w:pPr>
        <w:spacing w:line="259" w:lineRule="auto"/>
        <w:rPr>
          <w:rFonts w:ascii="Times New Roman" w:hAnsi="Times New Roman"/>
          <w:sz w:val="32"/>
          <w:szCs w:val="32"/>
        </w:rPr>
      </w:pPr>
    </w:p>
    <w:p w14:paraId="2F215972" w14:textId="49D8038E" w:rsidR="00AB23D8" w:rsidRPr="00EE3FEB" w:rsidRDefault="00EE3FEB" w:rsidP="00EE3FEB">
      <w:pPr>
        <w:pStyle w:val="ListParagraph"/>
        <w:numPr>
          <w:ilvl w:val="0"/>
          <w:numId w:val="6"/>
        </w:numPr>
        <w:spacing w:line="259" w:lineRule="auto"/>
        <w:rPr>
          <w:rFonts w:ascii="Times New Roman" w:hAnsi="Times New Roman"/>
          <w:i/>
          <w:color w:val="215E99" w:themeColor="text2" w:themeTint="BF"/>
          <w:sz w:val="32"/>
          <w:szCs w:val="32"/>
          <w:u w:val="single"/>
        </w:rPr>
      </w:pPr>
      <w:r w:rsidRPr="00EE3FEB">
        <w:rPr>
          <w:rFonts w:ascii="Times New Roman" w:hAnsi="Times New Roman"/>
          <w:i/>
          <w:color w:val="215E99" w:themeColor="text2" w:themeTint="BF"/>
          <w:sz w:val="32"/>
          <w:szCs w:val="32"/>
          <w:u w:val="single"/>
        </w:rPr>
        <w:t xml:space="preserve">SVM provided efficient predictions for </w:t>
      </w:r>
      <w:r w:rsidR="00C83F17" w:rsidRPr="00EE3FEB">
        <w:rPr>
          <w:rFonts w:ascii="Times New Roman" w:hAnsi="Times New Roman"/>
          <w:i/>
          <w:color w:val="215E99" w:themeColor="text2" w:themeTint="BF"/>
          <w:sz w:val="32"/>
          <w:szCs w:val="32"/>
          <w:u w:val="single"/>
        </w:rPr>
        <w:t>Parkinson's</w:t>
      </w:r>
    </w:p>
    <w:p w14:paraId="0D068BD3" w14:textId="19535BD9" w:rsidR="00F447FA" w:rsidRPr="00EE3FEB" w:rsidRDefault="00AB23D8" w:rsidP="00C83F17">
      <w:pPr>
        <w:spacing w:line="259" w:lineRule="auto"/>
        <w:rPr>
          <w:rFonts w:ascii="Times New Roman" w:hAnsi="Times New Roman"/>
          <w:sz w:val="32"/>
          <w:szCs w:val="32"/>
        </w:rPr>
      </w:pPr>
      <w:r>
        <w:rPr>
          <w:noProof/>
        </w:rPr>
        <w:drawing>
          <wp:inline distT="0" distB="0" distL="0" distR="0" wp14:anchorId="51F47EDD" wp14:editId="30B80EEE">
            <wp:extent cx="5731510" cy="3502855"/>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1151" cy="3508747"/>
                    </a:xfrm>
                    <a:prstGeom prst="rect">
                      <a:avLst/>
                    </a:prstGeom>
                  </pic:spPr>
                </pic:pic>
              </a:graphicData>
            </a:graphic>
          </wp:inline>
        </w:drawing>
      </w:r>
    </w:p>
    <w:p w14:paraId="4F2DF04D" w14:textId="5C72D292" w:rsidR="00B6657B" w:rsidRDefault="00EE3FEB" w:rsidP="00C83F17">
      <w:pPr>
        <w:spacing w:line="259" w:lineRule="auto"/>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p>
    <w:p w14:paraId="3C0509F9" w14:textId="285C749E" w:rsidR="00B6657B" w:rsidRDefault="00B6657B" w:rsidP="00C83F17">
      <w:pPr>
        <w:spacing w:line="259" w:lineRule="auto"/>
        <w:rPr>
          <w:rFonts w:ascii="Times New Roman" w:hAnsi="Times New Roman"/>
          <w:b/>
          <w:sz w:val="32"/>
          <w:szCs w:val="32"/>
        </w:rPr>
      </w:pPr>
    </w:p>
    <w:p w14:paraId="7DF29F18" w14:textId="77777777" w:rsidR="00B6657B" w:rsidRDefault="00B6657B" w:rsidP="00C83F17">
      <w:pPr>
        <w:spacing w:line="259" w:lineRule="auto"/>
        <w:rPr>
          <w:rFonts w:ascii="Times New Roman" w:hAnsi="Times New Roman"/>
          <w:b/>
          <w:sz w:val="32"/>
          <w:szCs w:val="32"/>
        </w:rPr>
      </w:pPr>
    </w:p>
    <w:p w14:paraId="39DB4321" w14:textId="77777777" w:rsidR="00B6657B" w:rsidRDefault="00B6657B" w:rsidP="00C83F17">
      <w:pPr>
        <w:spacing w:line="259" w:lineRule="auto"/>
        <w:rPr>
          <w:rFonts w:ascii="Times New Roman" w:hAnsi="Times New Roman"/>
          <w:b/>
          <w:sz w:val="32"/>
          <w:szCs w:val="32"/>
        </w:rPr>
      </w:pPr>
    </w:p>
    <w:p w14:paraId="7E8BF3FC" w14:textId="14E73B2B" w:rsidR="00C83F17" w:rsidRPr="00C83F17" w:rsidRDefault="00E21A5C" w:rsidP="00C83F17">
      <w:pPr>
        <w:spacing w:line="259" w:lineRule="auto"/>
        <w:rPr>
          <w:rFonts w:ascii="Times New Roman" w:hAnsi="Times New Roman"/>
          <w:b/>
          <w:sz w:val="32"/>
          <w:szCs w:val="32"/>
        </w:rPr>
      </w:pPr>
      <w:r>
        <w:rPr>
          <w:rFonts w:ascii="Times New Roman" w:hAnsi="Times New Roman"/>
          <w:b/>
          <w:color w:val="215E99" w:themeColor="text2" w:themeTint="BF"/>
          <w:sz w:val="32"/>
          <w:szCs w:val="32"/>
        </w:rPr>
        <w:tab/>
      </w:r>
      <w:r>
        <w:rPr>
          <w:rFonts w:ascii="Times New Roman" w:hAnsi="Times New Roman"/>
          <w:b/>
          <w:color w:val="215E99" w:themeColor="text2" w:themeTint="BF"/>
          <w:sz w:val="32"/>
          <w:szCs w:val="32"/>
        </w:rPr>
        <w:tab/>
      </w:r>
      <w:r>
        <w:rPr>
          <w:rFonts w:ascii="Times New Roman" w:hAnsi="Times New Roman"/>
          <w:b/>
          <w:color w:val="215E99" w:themeColor="text2" w:themeTint="BF"/>
          <w:sz w:val="32"/>
          <w:szCs w:val="32"/>
        </w:rPr>
        <w:tab/>
      </w:r>
      <w:r>
        <w:rPr>
          <w:rFonts w:ascii="Times New Roman" w:hAnsi="Times New Roman"/>
          <w:b/>
          <w:color w:val="215E99" w:themeColor="text2" w:themeTint="BF"/>
          <w:sz w:val="32"/>
          <w:szCs w:val="32"/>
        </w:rPr>
        <w:tab/>
      </w:r>
      <w:r>
        <w:rPr>
          <w:rFonts w:ascii="Times New Roman" w:hAnsi="Times New Roman"/>
          <w:b/>
          <w:color w:val="215E99" w:themeColor="text2" w:themeTint="BF"/>
          <w:sz w:val="32"/>
          <w:szCs w:val="32"/>
        </w:rPr>
        <w:tab/>
      </w:r>
      <w:r w:rsidR="00C83F17" w:rsidRPr="00E21A5C">
        <w:rPr>
          <w:rFonts w:ascii="Times New Roman" w:hAnsi="Times New Roman"/>
          <w:b/>
          <w:color w:val="215E99" w:themeColor="text2" w:themeTint="BF"/>
          <w:sz w:val="36"/>
          <w:szCs w:val="32"/>
        </w:rPr>
        <w:t>Conclusions</w:t>
      </w:r>
    </w:p>
    <w:p w14:paraId="5A1C073A" w14:textId="77777777" w:rsidR="00C83F17" w:rsidRPr="00C83F17" w:rsidRDefault="00C83F17" w:rsidP="00C83F17">
      <w:pPr>
        <w:spacing w:line="259" w:lineRule="auto"/>
        <w:rPr>
          <w:rFonts w:ascii="Times New Roman" w:hAnsi="Times New Roman"/>
          <w:sz w:val="32"/>
          <w:szCs w:val="32"/>
        </w:rPr>
      </w:pPr>
      <w:r w:rsidRPr="00C83F17">
        <w:rPr>
          <w:rFonts w:ascii="Times New Roman" w:hAnsi="Times New Roman"/>
          <w:sz w:val="32"/>
          <w:szCs w:val="32"/>
        </w:rPr>
        <w:t>The project successfully integrates multi-disease prediction within a single application. It demonstrates the potential of machine learning in health prediction, enabling users to assess risks for multiple chronic diseases. The tool provides accurate predictions, supporting early detection and proactive health care.</w:t>
      </w:r>
    </w:p>
    <w:p w14:paraId="004E1F81" w14:textId="77777777" w:rsidR="00C83F17" w:rsidRPr="00C83F17" w:rsidRDefault="00C83F17" w:rsidP="00C83F17">
      <w:pPr>
        <w:spacing w:line="259" w:lineRule="auto"/>
        <w:rPr>
          <w:rFonts w:ascii="Times New Roman" w:hAnsi="Times New Roman"/>
          <w:b/>
          <w:sz w:val="32"/>
          <w:szCs w:val="32"/>
        </w:rPr>
      </w:pPr>
    </w:p>
    <w:p w14:paraId="501B4CC3" w14:textId="67F9D504" w:rsidR="00C83F17" w:rsidRPr="00C83F17" w:rsidRDefault="00EE3FEB" w:rsidP="00C83F17">
      <w:pPr>
        <w:spacing w:line="259" w:lineRule="auto"/>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00C83F17" w:rsidRPr="00E21A5C">
        <w:rPr>
          <w:rFonts w:ascii="Times New Roman" w:hAnsi="Times New Roman"/>
          <w:b/>
          <w:color w:val="215E99" w:themeColor="text2" w:themeTint="BF"/>
          <w:sz w:val="36"/>
          <w:szCs w:val="32"/>
        </w:rPr>
        <w:t xml:space="preserve">Future </w:t>
      </w:r>
      <w:r w:rsidR="00C83F17" w:rsidRPr="00EE3FEB">
        <w:rPr>
          <w:rFonts w:ascii="Times New Roman" w:hAnsi="Times New Roman"/>
          <w:b/>
          <w:color w:val="215E99" w:themeColor="text2" w:themeTint="BF"/>
          <w:sz w:val="32"/>
          <w:szCs w:val="32"/>
        </w:rPr>
        <w:t>Scope</w:t>
      </w:r>
    </w:p>
    <w:p w14:paraId="425CB7D2" w14:textId="77777777" w:rsidR="00C83F17" w:rsidRPr="00C83F17" w:rsidRDefault="00C83F17" w:rsidP="00C83F17">
      <w:pPr>
        <w:spacing w:line="259" w:lineRule="auto"/>
        <w:rPr>
          <w:rFonts w:ascii="Times New Roman" w:hAnsi="Times New Roman"/>
          <w:sz w:val="32"/>
          <w:szCs w:val="32"/>
        </w:rPr>
      </w:pPr>
      <w:r w:rsidRPr="00C83F17">
        <w:rPr>
          <w:rFonts w:ascii="Times New Roman" w:hAnsi="Times New Roman"/>
          <w:sz w:val="32"/>
          <w:szCs w:val="32"/>
        </w:rPr>
        <w:t>Future improvements could include integrating real-time data from wearable devices and enhancing explainability for better user comprehension. Expansion to additional diseases and the inclusion of neural networks could also boost prediction accuracy and broaden the system’s utility.</w:t>
      </w:r>
    </w:p>
    <w:p w14:paraId="7A04D97D" w14:textId="77777777" w:rsidR="00C83F17" w:rsidRPr="00C83F17" w:rsidRDefault="00C83F17" w:rsidP="00C83F17">
      <w:pPr>
        <w:spacing w:line="259" w:lineRule="auto"/>
        <w:rPr>
          <w:rFonts w:ascii="Times New Roman" w:hAnsi="Times New Roman"/>
          <w:b/>
          <w:sz w:val="32"/>
          <w:szCs w:val="32"/>
        </w:rPr>
      </w:pPr>
    </w:p>
    <w:p w14:paraId="27188753" w14:textId="5BAED8AD" w:rsidR="00C83F17" w:rsidRPr="00C83F17" w:rsidRDefault="00EE3FEB" w:rsidP="00C83F17">
      <w:pPr>
        <w:spacing w:line="259" w:lineRule="auto"/>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r w:rsidRPr="00EE3FEB">
        <w:rPr>
          <w:rFonts w:ascii="Times New Roman" w:hAnsi="Times New Roman"/>
          <w:b/>
          <w:color w:val="215E99" w:themeColor="text2" w:themeTint="BF"/>
          <w:sz w:val="32"/>
          <w:szCs w:val="32"/>
        </w:rPr>
        <w:t xml:space="preserve">Check out my project using </w:t>
      </w:r>
      <w:r w:rsidR="00C83F17" w:rsidRPr="00EE3FEB">
        <w:rPr>
          <w:rFonts w:ascii="Times New Roman" w:hAnsi="Times New Roman"/>
          <w:b/>
          <w:color w:val="215E99" w:themeColor="text2" w:themeTint="BF"/>
          <w:sz w:val="32"/>
          <w:szCs w:val="32"/>
        </w:rPr>
        <w:t>GitHub Link</w:t>
      </w:r>
    </w:p>
    <w:p w14:paraId="5EC87C08" w14:textId="78C78022" w:rsidR="00C83F17" w:rsidRPr="00C83F17" w:rsidRDefault="00C83F17" w:rsidP="00C83F17">
      <w:pPr>
        <w:spacing w:line="259" w:lineRule="auto"/>
        <w:rPr>
          <w:rFonts w:ascii="Times New Roman" w:hAnsi="Times New Roman"/>
          <w:i/>
          <w:sz w:val="32"/>
          <w:szCs w:val="32"/>
        </w:rPr>
      </w:pPr>
      <w:r w:rsidRPr="00C83F17">
        <w:rPr>
          <w:rFonts w:ascii="Times New Roman" w:hAnsi="Times New Roman"/>
          <w:i/>
          <w:sz w:val="32"/>
          <w:szCs w:val="32"/>
        </w:rPr>
        <w:t>[GitHub Repository for Mutimed</w:t>
      </w:r>
      <w:r>
        <w:rPr>
          <w:rFonts w:ascii="Times New Roman" w:hAnsi="Times New Roman"/>
          <w:i/>
          <w:sz w:val="32"/>
          <w:szCs w:val="32"/>
        </w:rPr>
        <w:t>-</w:t>
      </w:r>
      <w:r w:rsidRPr="00C83F17">
        <w:rPr>
          <w:rFonts w:ascii="Times New Roman" w:hAnsi="Times New Roman"/>
          <w:i/>
          <w:sz w:val="32"/>
          <w:szCs w:val="32"/>
        </w:rPr>
        <w:t>Predictor]</w:t>
      </w:r>
    </w:p>
    <w:p w14:paraId="6891B379" w14:textId="08F39557" w:rsidR="00397AAE" w:rsidRDefault="00C83F17" w:rsidP="000D5A41">
      <w:pPr>
        <w:spacing w:line="259" w:lineRule="auto"/>
        <w:rPr>
          <w:rFonts w:ascii="Times New Roman" w:hAnsi="Times New Roman"/>
          <w:sz w:val="20"/>
          <w:szCs w:val="20"/>
        </w:rPr>
      </w:pPr>
      <w:r w:rsidRPr="00C83F17">
        <w:rPr>
          <w:rFonts w:ascii="Times New Roman" w:hAnsi="Times New Roman"/>
          <w:sz w:val="32"/>
          <w:szCs w:val="32"/>
        </w:rPr>
        <w:t>(</w:t>
      </w:r>
      <w:r w:rsidR="00B6657B" w:rsidRPr="00B6657B">
        <w:rPr>
          <w:rFonts w:ascii="Times New Roman" w:hAnsi="Times New Roman"/>
          <w:sz w:val="32"/>
          <w:szCs w:val="32"/>
        </w:rPr>
        <w:t>https://github.com/souravhun27/MutiMed-Predictor</w:t>
      </w:r>
      <w:r w:rsidRPr="00C83F17">
        <w:rPr>
          <w:rFonts w:ascii="Times New Roman" w:hAnsi="Times New Roman"/>
          <w:sz w:val="32"/>
          <w:szCs w:val="32"/>
        </w:rPr>
        <w:t>)</w:t>
      </w:r>
    </w:p>
    <w:p w14:paraId="389F1647" w14:textId="77777777" w:rsidR="00397AAE" w:rsidRDefault="00397AAE" w:rsidP="00397AAE">
      <w:pPr>
        <w:jc w:val="center"/>
        <w:rPr>
          <w:rFonts w:ascii="Times New Roman" w:hAnsi="Times New Roman"/>
          <w:sz w:val="20"/>
          <w:szCs w:val="20"/>
        </w:rPr>
      </w:pPr>
    </w:p>
    <w:p w14:paraId="4A267C28" w14:textId="77777777" w:rsidR="00397AAE" w:rsidRDefault="00397AAE" w:rsidP="00397AAE">
      <w:pPr>
        <w:jc w:val="center"/>
        <w:rPr>
          <w:rFonts w:ascii="Times New Roman" w:hAnsi="Times New Roman"/>
          <w:sz w:val="20"/>
          <w:szCs w:val="20"/>
        </w:rPr>
      </w:pPr>
    </w:p>
    <w:p w14:paraId="4175E69E" w14:textId="77777777" w:rsidR="00397AAE" w:rsidRDefault="00397AAE" w:rsidP="00397AAE">
      <w:pPr>
        <w:jc w:val="center"/>
        <w:rPr>
          <w:rFonts w:ascii="Times New Roman" w:hAnsi="Times New Roman"/>
          <w:sz w:val="20"/>
          <w:szCs w:val="20"/>
        </w:rPr>
      </w:pPr>
    </w:p>
    <w:p w14:paraId="631D1E4D" w14:textId="77777777" w:rsidR="00397AAE" w:rsidRDefault="00397AAE" w:rsidP="00397AAE">
      <w:pPr>
        <w:jc w:val="center"/>
        <w:rPr>
          <w:rFonts w:ascii="Times New Roman" w:hAnsi="Times New Roman"/>
          <w:sz w:val="20"/>
          <w:szCs w:val="20"/>
        </w:rPr>
      </w:pPr>
    </w:p>
    <w:p w14:paraId="6F20672E" w14:textId="77777777" w:rsidR="00397AAE" w:rsidRDefault="00397AAE" w:rsidP="00397AAE">
      <w:pPr>
        <w:jc w:val="center"/>
        <w:rPr>
          <w:rFonts w:ascii="Times New Roman" w:hAnsi="Times New Roman"/>
          <w:sz w:val="20"/>
          <w:szCs w:val="20"/>
        </w:rPr>
      </w:pPr>
    </w:p>
    <w:p w14:paraId="49234F8A" w14:textId="77777777" w:rsidR="00397AAE" w:rsidRDefault="00397AAE" w:rsidP="00397AAE">
      <w:pPr>
        <w:jc w:val="center"/>
        <w:rPr>
          <w:rFonts w:ascii="Times New Roman" w:hAnsi="Times New Roman"/>
          <w:sz w:val="20"/>
          <w:szCs w:val="20"/>
        </w:rPr>
      </w:pPr>
    </w:p>
    <w:p w14:paraId="6AAF3679" w14:textId="77777777" w:rsidR="00397AAE" w:rsidRDefault="00397AAE" w:rsidP="00397AAE">
      <w:pPr>
        <w:jc w:val="center"/>
        <w:rPr>
          <w:rFonts w:ascii="Times New Roman" w:hAnsi="Times New Roman"/>
          <w:sz w:val="20"/>
          <w:szCs w:val="20"/>
        </w:rPr>
      </w:pPr>
    </w:p>
    <w:p w14:paraId="5EC9BBE3" w14:textId="0B7E7CF9" w:rsidR="00397AAE" w:rsidDel="009849AC" w:rsidRDefault="00397AAE" w:rsidP="00397AAE">
      <w:pPr>
        <w:jc w:val="center"/>
        <w:rPr>
          <w:del w:id="38" w:author="admin" w:date="2024-11-09T11:00:00Z"/>
          <w:rFonts w:ascii="Times New Roman" w:hAnsi="Times New Roman"/>
          <w:sz w:val="20"/>
          <w:szCs w:val="20"/>
        </w:rPr>
      </w:pPr>
    </w:p>
    <w:p w14:paraId="7C39DDEF" w14:textId="77777777" w:rsidR="00397AAE" w:rsidDel="009849AC" w:rsidRDefault="00397AAE" w:rsidP="00397AAE">
      <w:pPr>
        <w:jc w:val="center"/>
        <w:rPr>
          <w:del w:id="39" w:author="admin" w:date="2024-11-09T11:00:00Z"/>
          <w:rFonts w:ascii="Times New Roman" w:hAnsi="Times New Roman"/>
          <w:sz w:val="20"/>
          <w:szCs w:val="20"/>
        </w:rPr>
      </w:pPr>
    </w:p>
    <w:p w14:paraId="53041E4C" w14:textId="77777777" w:rsidR="00397AAE" w:rsidDel="009849AC" w:rsidRDefault="00397AAE" w:rsidP="00397AAE">
      <w:pPr>
        <w:jc w:val="center"/>
        <w:rPr>
          <w:del w:id="40" w:author="admin" w:date="2024-11-09T11:00:00Z"/>
          <w:rFonts w:ascii="Times New Roman" w:hAnsi="Times New Roman"/>
          <w:sz w:val="20"/>
          <w:szCs w:val="20"/>
        </w:rPr>
      </w:pPr>
    </w:p>
    <w:p w14:paraId="600B28D7" w14:textId="77777777" w:rsidR="00397AAE" w:rsidRDefault="00397AAE" w:rsidP="00397AAE">
      <w:pPr>
        <w:jc w:val="center"/>
        <w:rPr>
          <w:rFonts w:ascii="Times New Roman" w:hAnsi="Times New Roman"/>
          <w:sz w:val="20"/>
          <w:szCs w:val="20"/>
        </w:rPr>
      </w:pPr>
    </w:p>
    <w:p w14:paraId="272ABB24" w14:textId="4EA7C865" w:rsidR="00397AAE" w:rsidDel="009849AC" w:rsidRDefault="00397AAE" w:rsidP="00397AAE">
      <w:pPr>
        <w:jc w:val="center"/>
        <w:rPr>
          <w:del w:id="41" w:author="admin" w:date="2024-11-09T11:01:00Z"/>
          <w:rFonts w:ascii="Times New Roman" w:hAnsi="Times New Roman"/>
          <w:sz w:val="20"/>
          <w:szCs w:val="20"/>
        </w:rPr>
      </w:pPr>
    </w:p>
    <w:p w14:paraId="2D5A114C" w14:textId="0E8D00F3" w:rsidR="00397AAE" w:rsidDel="009849AC" w:rsidRDefault="00397AAE" w:rsidP="00397AAE">
      <w:pPr>
        <w:jc w:val="center"/>
        <w:rPr>
          <w:del w:id="42" w:author="admin" w:date="2024-11-09T11:01:00Z"/>
          <w:rFonts w:ascii="Times New Roman" w:hAnsi="Times New Roman"/>
          <w:sz w:val="20"/>
          <w:szCs w:val="20"/>
        </w:rPr>
      </w:pPr>
    </w:p>
    <w:p w14:paraId="73565371" w14:textId="526A2F5C" w:rsidR="00397AAE" w:rsidDel="009849AC" w:rsidRDefault="00397AAE" w:rsidP="00397AAE">
      <w:pPr>
        <w:jc w:val="center"/>
        <w:rPr>
          <w:del w:id="43" w:author="admin" w:date="2024-11-09T11:01:00Z"/>
          <w:rFonts w:ascii="Times New Roman" w:hAnsi="Times New Roman"/>
          <w:sz w:val="20"/>
          <w:szCs w:val="20"/>
        </w:rPr>
      </w:pPr>
    </w:p>
    <w:p w14:paraId="51CC1727" w14:textId="729F3804" w:rsidR="00397AAE" w:rsidDel="009849AC" w:rsidRDefault="00397AAE" w:rsidP="00397AAE">
      <w:pPr>
        <w:jc w:val="center"/>
        <w:rPr>
          <w:del w:id="44" w:author="admin" w:date="2024-11-09T11:01:00Z"/>
          <w:rFonts w:ascii="Times New Roman" w:hAnsi="Times New Roman"/>
          <w:sz w:val="20"/>
          <w:szCs w:val="20"/>
        </w:rPr>
      </w:pPr>
    </w:p>
    <w:p w14:paraId="1DA10BD0" w14:textId="15BF9AB8" w:rsidR="00397AAE" w:rsidDel="009849AC" w:rsidRDefault="00397AAE" w:rsidP="00397AAE">
      <w:pPr>
        <w:jc w:val="center"/>
        <w:rPr>
          <w:del w:id="45" w:author="admin" w:date="2024-11-09T11:01:00Z"/>
          <w:rFonts w:ascii="Times New Roman" w:hAnsi="Times New Roman"/>
          <w:sz w:val="20"/>
          <w:szCs w:val="20"/>
        </w:rPr>
      </w:pPr>
    </w:p>
    <w:p w14:paraId="464ED978" w14:textId="77777777" w:rsidR="00397AAE" w:rsidDel="009849AC" w:rsidRDefault="00397AAE" w:rsidP="00397AAE">
      <w:pPr>
        <w:jc w:val="center"/>
        <w:rPr>
          <w:del w:id="46" w:author="admin" w:date="2024-11-09T11:01:00Z"/>
          <w:rFonts w:ascii="Times New Roman" w:hAnsi="Times New Roman"/>
          <w:sz w:val="20"/>
          <w:szCs w:val="20"/>
        </w:rPr>
      </w:pPr>
    </w:p>
    <w:p w14:paraId="59F99F31" w14:textId="77777777" w:rsidR="00397AAE" w:rsidDel="009849AC" w:rsidRDefault="00397AAE" w:rsidP="00397AAE">
      <w:pPr>
        <w:jc w:val="center"/>
        <w:rPr>
          <w:del w:id="47" w:author="admin" w:date="2024-11-09T11:01:00Z"/>
          <w:rFonts w:ascii="Times New Roman" w:hAnsi="Times New Roman"/>
          <w:sz w:val="20"/>
          <w:szCs w:val="20"/>
        </w:rPr>
      </w:pPr>
    </w:p>
    <w:p w14:paraId="585D0965" w14:textId="77777777" w:rsidR="00397AAE" w:rsidDel="009849AC" w:rsidRDefault="00397AAE" w:rsidP="00397AAE">
      <w:pPr>
        <w:jc w:val="center"/>
        <w:rPr>
          <w:del w:id="48" w:author="admin" w:date="2024-11-09T11:01:00Z"/>
          <w:rFonts w:ascii="Times New Roman" w:hAnsi="Times New Roman"/>
          <w:sz w:val="20"/>
          <w:szCs w:val="20"/>
        </w:rPr>
      </w:pPr>
    </w:p>
    <w:p w14:paraId="6A861895" w14:textId="77777777" w:rsidR="00397AAE" w:rsidDel="009849AC" w:rsidRDefault="00397AAE" w:rsidP="00397AAE">
      <w:pPr>
        <w:jc w:val="center"/>
        <w:rPr>
          <w:del w:id="49" w:author="admin" w:date="2024-11-09T11:01:00Z"/>
          <w:rFonts w:ascii="Times New Roman" w:hAnsi="Times New Roman"/>
          <w:sz w:val="20"/>
          <w:szCs w:val="20"/>
        </w:rPr>
      </w:pPr>
    </w:p>
    <w:p w14:paraId="27D3A25F" w14:textId="77777777" w:rsidR="00474456" w:rsidRPr="00397AAE" w:rsidRDefault="00474456" w:rsidP="00397AAE"/>
    <w:sectPr w:rsidR="00474456" w:rsidRPr="00397A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A84C0" w14:textId="77777777" w:rsidR="00724608" w:rsidRDefault="00724608" w:rsidP="00AC4F39">
      <w:pPr>
        <w:spacing w:after="0" w:line="240" w:lineRule="auto"/>
      </w:pPr>
      <w:r>
        <w:separator/>
      </w:r>
    </w:p>
  </w:endnote>
  <w:endnote w:type="continuationSeparator" w:id="0">
    <w:p w14:paraId="3948E2E5" w14:textId="77777777" w:rsidR="00724608" w:rsidRDefault="00724608" w:rsidP="00AC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7CA93" w14:textId="77777777" w:rsidR="00724608" w:rsidRDefault="00724608" w:rsidP="00AC4F39">
      <w:pPr>
        <w:spacing w:after="0" w:line="240" w:lineRule="auto"/>
      </w:pPr>
      <w:r>
        <w:separator/>
      </w:r>
    </w:p>
  </w:footnote>
  <w:footnote w:type="continuationSeparator" w:id="0">
    <w:p w14:paraId="1DD9034A" w14:textId="77777777" w:rsidR="00724608" w:rsidRDefault="00724608" w:rsidP="00AC4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207"/>
    <w:multiLevelType w:val="hybridMultilevel"/>
    <w:tmpl w:val="516E4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D146B"/>
    <w:multiLevelType w:val="hybridMultilevel"/>
    <w:tmpl w:val="67386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B26230"/>
    <w:multiLevelType w:val="multilevel"/>
    <w:tmpl w:val="16F40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1699D"/>
    <w:multiLevelType w:val="hybridMultilevel"/>
    <w:tmpl w:val="105C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E578DC"/>
    <w:multiLevelType w:val="hybridMultilevel"/>
    <w:tmpl w:val="DE56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55131"/>
    <w:multiLevelType w:val="hybridMultilevel"/>
    <w:tmpl w:val="937C7D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AA63286"/>
    <w:multiLevelType w:val="hybridMultilevel"/>
    <w:tmpl w:val="FADA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3723D1"/>
    <w:multiLevelType w:val="hybridMultilevel"/>
    <w:tmpl w:val="7068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3D34DF"/>
    <w:multiLevelType w:val="hybridMultilevel"/>
    <w:tmpl w:val="FE1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2"/>
  </w:num>
  <w:num w:numId="5">
    <w:abstractNumId w:val="1"/>
  </w:num>
  <w:num w:numId="6">
    <w:abstractNumId w:val="10"/>
  </w:num>
  <w:num w:numId="7">
    <w:abstractNumId w:val="7"/>
  </w:num>
  <w:num w:numId="8">
    <w:abstractNumId w:val="3"/>
  </w:num>
  <w:num w:numId="9">
    <w:abstractNumId w:val="9"/>
  </w:num>
  <w:num w:numId="10">
    <w:abstractNumId w:val="0"/>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Windows Live" w15:userId="b50b1d17b07fa3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545CD"/>
    <w:rsid w:val="000D5A41"/>
    <w:rsid w:val="00113DE4"/>
    <w:rsid w:val="001858EF"/>
    <w:rsid w:val="001A2DDB"/>
    <w:rsid w:val="00293B33"/>
    <w:rsid w:val="002F2C21"/>
    <w:rsid w:val="003035D7"/>
    <w:rsid w:val="00330148"/>
    <w:rsid w:val="00397AAE"/>
    <w:rsid w:val="003B3E38"/>
    <w:rsid w:val="003B7BC5"/>
    <w:rsid w:val="004437AE"/>
    <w:rsid w:val="00474456"/>
    <w:rsid w:val="00494E44"/>
    <w:rsid w:val="00511C88"/>
    <w:rsid w:val="00604AF1"/>
    <w:rsid w:val="00605867"/>
    <w:rsid w:val="006527AA"/>
    <w:rsid w:val="006E6D82"/>
    <w:rsid w:val="00724608"/>
    <w:rsid w:val="007925D3"/>
    <w:rsid w:val="00795805"/>
    <w:rsid w:val="00807FDA"/>
    <w:rsid w:val="00822EB7"/>
    <w:rsid w:val="00830B3F"/>
    <w:rsid w:val="0085319C"/>
    <w:rsid w:val="0087755C"/>
    <w:rsid w:val="008E21A0"/>
    <w:rsid w:val="008F76D2"/>
    <w:rsid w:val="00917899"/>
    <w:rsid w:val="00930C67"/>
    <w:rsid w:val="00955610"/>
    <w:rsid w:val="009626A3"/>
    <w:rsid w:val="009849AC"/>
    <w:rsid w:val="009C43E5"/>
    <w:rsid w:val="009D254C"/>
    <w:rsid w:val="00A15521"/>
    <w:rsid w:val="00A20F10"/>
    <w:rsid w:val="00AB0A3F"/>
    <w:rsid w:val="00AB23D8"/>
    <w:rsid w:val="00AB3F85"/>
    <w:rsid w:val="00AC4F39"/>
    <w:rsid w:val="00AE0E2B"/>
    <w:rsid w:val="00B56436"/>
    <w:rsid w:val="00B6657B"/>
    <w:rsid w:val="00B67CE8"/>
    <w:rsid w:val="00B86591"/>
    <w:rsid w:val="00BB349A"/>
    <w:rsid w:val="00BF4624"/>
    <w:rsid w:val="00C06413"/>
    <w:rsid w:val="00C83F17"/>
    <w:rsid w:val="00C92F9A"/>
    <w:rsid w:val="00C93EBF"/>
    <w:rsid w:val="00CC53C0"/>
    <w:rsid w:val="00CD3AB7"/>
    <w:rsid w:val="00D01B99"/>
    <w:rsid w:val="00D10D4D"/>
    <w:rsid w:val="00D2635E"/>
    <w:rsid w:val="00D43A1E"/>
    <w:rsid w:val="00D47BBE"/>
    <w:rsid w:val="00DB353A"/>
    <w:rsid w:val="00E01211"/>
    <w:rsid w:val="00E21A5C"/>
    <w:rsid w:val="00E27F5A"/>
    <w:rsid w:val="00E3325C"/>
    <w:rsid w:val="00E50486"/>
    <w:rsid w:val="00E513EF"/>
    <w:rsid w:val="00E53723"/>
    <w:rsid w:val="00E606E9"/>
    <w:rsid w:val="00E8273D"/>
    <w:rsid w:val="00ED67FC"/>
    <w:rsid w:val="00EE3FEB"/>
    <w:rsid w:val="00F3738C"/>
    <w:rsid w:val="00F447FA"/>
    <w:rsid w:val="00F63F22"/>
    <w:rsid w:val="00FD6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F17"/>
  </w:style>
  <w:style w:type="paragraph" w:styleId="Heading1">
    <w:name w:val="heading 1"/>
    <w:basedOn w:val="Normal"/>
    <w:next w:val="Normal"/>
    <w:link w:val="Heading1Char"/>
    <w:uiPriority w:val="9"/>
    <w:qFormat/>
    <w:rsid w:val="00C83F17"/>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F1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83F1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83F1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83F1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83F1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83F1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83F1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83F1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F1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83F1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83F1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83F1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83F1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83F1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83F1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83F17"/>
    <w:rPr>
      <w:b/>
      <w:bCs/>
      <w:i/>
      <w:iCs/>
    </w:rPr>
  </w:style>
  <w:style w:type="paragraph" w:styleId="Title">
    <w:name w:val="Title"/>
    <w:basedOn w:val="Normal"/>
    <w:next w:val="Normal"/>
    <w:link w:val="TitleChar"/>
    <w:uiPriority w:val="10"/>
    <w:qFormat/>
    <w:rsid w:val="00C83F17"/>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C83F17"/>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C83F17"/>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C83F17"/>
    <w:rPr>
      <w:color w:val="0E2841" w:themeColor="text2"/>
      <w:sz w:val="28"/>
      <w:szCs w:val="28"/>
    </w:rPr>
  </w:style>
  <w:style w:type="paragraph" w:styleId="Quote">
    <w:name w:val="Quote"/>
    <w:basedOn w:val="Normal"/>
    <w:next w:val="Normal"/>
    <w:link w:val="QuoteChar"/>
    <w:uiPriority w:val="29"/>
    <w:qFormat/>
    <w:rsid w:val="00C83F17"/>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C83F17"/>
    <w:rPr>
      <w:i/>
      <w:iCs/>
      <w:color w:val="124F1A" w:themeColor="accent3" w:themeShade="BF"/>
      <w:sz w:val="24"/>
      <w:szCs w:val="24"/>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C83F17"/>
    <w:rPr>
      <w:b/>
      <w:bCs/>
      <w:i/>
      <w:iCs/>
      <w:color w:val="auto"/>
    </w:rPr>
  </w:style>
  <w:style w:type="paragraph" w:styleId="IntenseQuote">
    <w:name w:val="Intense Quote"/>
    <w:basedOn w:val="Normal"/>
    <w:next w:val="Normal"/>
    <w:link w:val="IntenseQuoteChar"/>
    <w:uiPriority w:val="30"/>
    <w:qFormat/>
    <w:rsid w:val="00C83F17"/>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C83F17"/>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C83F17"/>
    <w:rPr>
      <w:b/>
      <w:bCs/>
      <w:caps w:val="0"/>
      <w:smallCaps/>
      <w:color w:val="auto"/>
      <w:spacing w:val="0"/>
      <w:u w:val="single"/>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AC4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F39"/>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AC4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F39"/>
    <w:rPr>
      <w:rFonts w:ascii="Calibri" w:eastAsia="Calibri" w:hAnsi="Calibri" w:cs="Times New Roman"/>
      <w:kern w:val="0"/>
      <w:lang w:val="en-US"/>
      <w14:ligatures w14:val="none"/>
    </w:rPr>
  </w:style>
  <w:style w:type="paragraph" w:styleId="Caption">
    <w:name w:val="caption"/>
    <w:basedOn w:val="Normal"/>
    <w:next w:val="Normal"/>
    <w:uiPriority w:val="35"/>
    <w:semiHidden/>
    <w:unhideWhenUsed/>
    <w:qFormat/>
    <w:rsid w:val="00C83F17"/>
    <w:pPr>
      <w:spacing w:line="240" w:lineRule="auto"/>
    </w:pPr>
    <w:rPr>
      <w:b/>
      <w:bCs/>
      <w:color w:val="404040" w:themeColor="text1" w:themeTint="BF"/>
      <w:sz w:val="16"/>
      <w:szCs w:val="16"/>
    </w:rPr>
  </w:style>
  <w:style w:type="character" w:styleId="Strong">
    <w:name w:val="Strong"/>
    <w:basedOn w:val="DefaultParagraphFont"/>
    <w:uiPriority w:val="22"/>
    <w:qFormat/>
    <w:rsid w:val="00C83F17"/>
    <w:rPr>
      <w:b/>
      <w:bCs/>
    </w:rPr>
  </w:style>
  <w:style w:type="character" w:styleId="Emphasis">
    <w:name w:val="Emphasis"/>
    <w:basedOn w:val="DefaultParagraphFont"/>
    <w:uiPriority w:val="20"/>
    <w:qFormat/>
    <w:rsid w:val="00C83F17"/>
    <w:rPr>
      <w:i/>
      <w:iCs/>
      <w:color w:val="000000" w:themeColor="text1"/>
    </w:rPr>
  </w:style>
  <w:style w:type="paragraph" w:styleId="NoSpacing">
    <w:name w:val="No Spacing"/>
    <w:uiPriority w:val="1"/>
    <w:qFormat/>
    <w:rsid w:val="00C83F17"/>
    <w:pPr>
      <w:spacing w:after="0" w:line="240" w:lineRule="auto"/>
    </w:pPr>
  </w:style>
  <w:style w:type="character" w:styleId="SubtleEmphasis">
    <w:name w:val="Subtle Emphasis"/>
    <w:basedOn w:val="DefaultParagraphFont"/>
    <w:uiPriority w:val="19"/>
    <w:qFormat/>
    <w:rsid w:val="00C83F17"/>
    <w:rPr>
      <w:i/>
      <w:iCs/>
      <w:color w:val="595959" w:themeColor="text1" w:themeTint="A6"/>
    </w:rPr>
  </w:style>
  <w:style w:type="character" w:styleId="SubtleReference">
    <w:name w:val="Subtle Reference"/>
    <w:basedOn w:val="DefaultParagraphFont"/>
    <w:uiPriority w:val="31"/>
    <w:qFormat/>
    <w:rsid w:val="00C83F17"/>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C83F17"/>
    <w:rPr>
      <w:b/>
      <w:bCs/>
      <w:caps w:val="0"/>
      <w:smallCaps/>
      <w:spacing w:val="0"/>
    </w:rPr>
  </w:style>
  <w:style w:type="paragraph" w:styleId="TOCHeading">
    <w:name w:val="TOC Heading"/>
    <w:basedOn w:val="Heading1"/>
    <w:next w:val="Normal"/>
    <w:uiPriority w:val="39"/>
    <w:semiHidden/>
    <w:unhideWhenUsed/>
    <w:qFormat/>
    <w:rsid w:val="00C83F17"/>
    <w:pPr>
      <w:outlineLvl w:val="9"/>
    </w:pPr>
  </w:style>
  <w:style w:type="paragraph" w:styleId="NormalWeb">
    <w:name w:val="Normal (Web)"/>
    <w:basedOn w:val="Normal"/>
    <w:uiPriority w:val="99"/>
    <w:unhideWhenUsed/>
    <w:rsid w:val="00F447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3738C"/>
    <w:rPr>
      <w:color w:val="467886" w:themeColor="hyperlink"/>
      <w:u w:val="single"/>
    </w:rPr>
  </w:style>
  <w:style w:type="character" w:styleId="UnresolvedMention">
    <w:name w:val="Unresolved Mention"/>
    <w:basedOn w:val="DefaultParagraphFont"/>
    <w:uiPriority w:val="99"/>
    <w:semiHidden/>
    <w:unhideWhenUsed/>
    <w:rsid w:val="00F37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6490">
      <w:bodyDiv w:val="1"/>
      <w:marLeft w:val="0"/>
      <w:marRight w:val="0"/>
      <w:marTop w:val="0"/>
      <w:marBottom w:val="0"/>
      <w:divBdr>
        <w:top w:val="none" w:sz="0" w:space="0" w:color="auto"/>
        <w:left w:val="none" w:sz="0" w:space="0" w:color="auto"/>
        <w:bottom w:val="none" w:sz="0" w:space="0" w:color="auto"/>
        <w:right w:val="none" w:sz="0" w:space="0" w:color="auto"/>
      </w:divBdr>
      <w:divsChild>
        <w:div w:id="296648079">
          <w:marLeft w:val="0"/>
          <w:marRight w:val="0"/>
          <w:marTop w:val="0"/>
          <w:marBottom w:val="0"/>
          <w:divBdr>
            <w:top w:val="none" w:sz="0" w:space="0" w:color="auto"/>
            <w:left w:val="none" w:sz="0" w:space="0" w:color="auto"/>
            <w:bottom w:val="none" w:sz="0" w:space="0" w:color="auto"/>
            <w:right w:val="none" w:sz="0" w:space="0" w:color="auto"/>
          </w:divBdr>
          <w:divsChild>
            <w:div w:id="2082822531">
              <w:marLeft w:val="0"/>
              <w:marRight w:val="0"/>
              <w:marTop w:val="0"/>
              <w:marBottom w:val="0"/>
              <w:divBdr>
                <w:top w:val="none" w:sz="0" w:space="0" w:color="auto"/>
                <w:left w:val="none" w:sz="0" w:space="0" w:color="auto"/>
                <w:bottom w:val="none" w:sz="0" w:space="0" w:color="auto"/>
                <w:right w:val="none" w:sz="0" w:space="0" w:color="auto"/>
              </w:divBdr>
              <w:divsChild>
                <w:div w:id="1257131280">
                  <w:marLeft w:val="0"/>
                  <w:marRight w:val="0"/>
                  <w:marTop w:val="0"/>
                  <w:marBottom w:val="0"/>
                  <w:divBdr>
                    <w:top w:val="none" w:sz="0" w:space="0" w:color="auto"/>
                    <w:left w:val="none" w:sz="0" w:space="0" w:color="auto"/>
                    <w:bottom w:val="none" w:sz="0" w:space="0" w:color="auto"/>
                    <w:right w:val="none" w:sz="0" w:space="0" w:color="auto"/>
                  </w:divBdr>
                  <w:divsChild>
                    <w:div w:id="37436839">
                      <w:marLeft w:val="0"/>
                      <w:marRight w:val="0"/>
                      <w:marTop w:val="0"/>
                      <w:marBottom w:val="0"/>
                      <w:divBdr>
                        <w:top w:val="none" w:sz="0" w:space="0" w:color="auto"/>
                        <w:left w:val="none" w:sz="0" w:space="0" w:color="auto"/>
                        <w:bottom w:val="none" w:sz="0" w:space="0" w:color="auto"/>
                        <w:right w:val="none" w:sz="0" w:space="0" w:color="auto"/>
                      </w:divBdr>
                      <w:divsChild>
                        <w:div w:id="1053579050">
                          <w:marLeft w:val="0"/>
                          <w:marRight w:val="0"/>
                          <w:marTop w:val="0"/>
                          <w:marBottom w:val="0"/>
                          <w:divBdr>
                            <w:top w:val="none" w:sz="0" w:space="0" w:color="auto"/>
                            <w:left w:val="none" w:sz="0" w:space="0" w:color="auto"/>
                            <w:bottom w:val="none" w:sz="0" w:space="0" w:color="auto"/>
                            <w:right w:val="none" w:sz="0" w:space="0" w:color="auto"/>
                          </w:divBdr>
                          <w:divsChild>
                            <w:div w:id="4300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59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B3D66-F285-41CD-8F3E-0F59C878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10</Pages>
  <Words>1080</Words>
  <Characters>6162</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(i) Multi-Disease Prediction Models</vt:lpstr>
      <vt:lpstr>        (ii) Ensemble Learning in Healthcare</vt:lpstr>
      <vt:lpstr>        (iii)  Feature Engineering for Disease Prediction</vt:lpstr>
      <vt:lpstr>        (iv)  Explainable AI in Health Predictions</vt:lpstr>
      <vt:lpstr>        (v) Predictive Modeling with Real-Time Data Integration</vt:lpstr>
      <vt:lpstr>        (vi)  Early Detection of Parkinson’s Using Voice and Motor Skills Analysis</vt:lpstr>
      <vt:lpstr>        (vii) Cross-Domain Transfer Learning</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admin</cp:lastModifiedBy>
  <cp:revision>29</cp:revision>
  <dcterms:created xsi:type="dcterms:W3CDTF">2024-11-06T09:10:00Z</dcterms:created>
  <dcterms:modified xsi:type="dcterms:W3CDTF">2024-11-09T05:32:00Z</dcterms:modified>
</cp:coreProperties>
</file>